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8AA8" w14:textId="07811597" w:rsidR="00C807CC" w:rsidRPr="0074128B" w:rsidRDefault="005A1316" w:rsidP="002D5333">
      <w:pPr>
        <w:pStyle w:val="Title"/>
        <w:rPr>
          <w:rFonts w:cstheme="minorHAnsi"/>
          <w:sz w:val="24"/>
          <w:szCs w:val="24"/>
        </w:rPr>
      </w:pPr>
      <w:r w:rsidRPr="0074128B">
        <w:rPr>
          <w:rFonts w:cstheme="minorHAnsi"/>
          <w:sz w:val="24"/>
          <w:szCs w:val="24"/>
        </w:rPr>
        <w:t>FY2</w:t>
      </w:r>
      <w:r w:rsidR="00F918EA" w:rsidRPr="0074128B">
        <w:rPr>
          <w:rFonts w:cstheme="minorHAnsi"/>
          <w:sz w:val="24"/>
          <w:szCs w:val="24"/>
        </w:rPr>
        <w:t>3</w:t>
      </w:r>
      <w:r w:rsidRPr="0074128B">
        <w:rPr>
          <w:rFonts w:cstheme="minorHAnsi"/>
          <w:sz w:val="24"/>
          <w:szCs w:val="24"/>
        </w:rPr>
        <w:t xml:space="preserve"> </w:t>
      </w:r>
      <w:r w:rsidR="1B275FAE" w:rsidRPr="0074128B">
        <w:rPr>
          <w:rFonts w:cstheme="minorHAnsi"/>
          <w:sz w:val="24"/>
          <w:szCs w:val="24"/>
        </w:rPr>
        <w:t>Project Narrative Template</w:t>
      </w:r>
      <w:r w:rsidR="000A795D" w:rsidRPr="0074128B">
        <w:rPr>
          <w:rFonts w:cstheme="minorHAnsi"/>
          <w:sz w:val="24"/>
          <w:szCs w:val="24"/>
        </w:rPr>
        <w:t xml:space="preserve">  </w:t>
      </w:r>
    </w:p>
    <w:p w14:paraId="6383FC3A" w14:textId="36B7C06E" w:rsidR="00D53F02" w:rsidRPr="0074128B" w:rsidRDefault="00C54E64" w:rsidP="00632164">
      <w:pPr>
        <w:pStyle w:val="Heading1"/>
        <w:rPr>
          <w:sz w:val="24"/>
          <w:szCs w:val="24"/>
        </w:rPr>
      </w:pPr>
      <w:r w:rsidRPr="0074128B">
        <w:rPr>
          <w:sz w:val="24"/>
          <w:szCs w:val="24"/>
        </w:rPr>
        <w:t>Title:</w:t>
      </w:r>
      <w:r w:rsidR="002A6539">
        <w:rPr>
          <w:sz w:val="24"/>
          <w:szCs w:val="24"/>
        </w:rPr>
        <w:t xml:space="preserve"> </w:t>
      </w:r>
      <w:commentRangeStart w:id="0"/>
      <w:r w:rsidR="002A6539">
        <w:rPr>
          <w:sz w:val="24"/>
          <w:szCs w:val="24"/>
        </w:rPr>
        <w:t xml:space="preserve">Vulnerability assessment of Sugar </w:t>
      </w:r>
      <w:r w:rsidR="007F3D53">
        <w:rPr>
          <w:sz w:val="24"/>
          <w:szCs w:val="24"/>
        </w:rPr>
        <w:t>p</w:t>
      </w:r>
      <w:r w:rsidR="002A6539">
        <w:rPr>
          <w:sz w:val="24"/>
          <w:szCs w:val="24"/>
        </w:rPr>
        <w:t xml:space="preserve">ine, an iconic species in decline  </w:t>
      </w:r>
      <w:commentRangeEnd w:id="0"/>
      <w:r w:rsidR="00A1394D">
        <w:rPr>
          <w:rStyle w:val="CommentReference"/>
          <w:rFonts w:eastAsiaTheme="minorHAnsi" w:cstheme="minorBidi"/>
          <w:b w:val="0"/>
          <w:color w:val="auto"/>
        </w:rPr>
        <w:commentReference w:id="0"/>
      </w:r>
    </w:p>
    <w:p w14:paraId="54E45FF9" w14:textId="39230A70" w:rsidR="00647D29" w:rsidRPr="00647D29" w:rsidRDefault="00647D29" w:rsidP="00647D29">
      <w:pPr>
        <w:rPr>
          <w:b/>
          <w:bCs/>
          <w:sz w:val="24"/>
          <w:szCs w:val="24"/>
        </w:rPr>
      </w:pPr>
      <w:r w:rsidRPr="00647D29">
        <w:rPr>
          <w:b/>
          <w:bCs/>
          <w:sz w:val="24"/>
          <w:szCs w:val="24"/>
        </w:rPr>
        <w:t>New Project</w:t>
      </w:r>
    </w:p>
    <w:p w14:paraId="2074E689" w14:textId="3BA26F0F" w:rsidR="00C54E64" w:rsidRPr="0074128B" w:rsidRDefault="00C54E64" w:rsidP="00632164">
      <w:pPr>
        <w:pStyle w:val="Heading1"/>
        <w:rPr>
          <w:sz w:val="24"/>
          <w:szCs w:val="24"/>
        </w:rPr>
      </w:pPr>
      <w:r w:rsidRPr="0074128B">
        <w:rPr>
          <w:sz w:val="24"/>
          <w:szCs w:val="24"/>
        </w:rPr>
        <w:t>PNW Lead</w:t>
      </w:r>
      <w:r w:rsidR="00337E55" w:rsidRPr="0074128B">
        <w:rPr>
          <w:sz w:val="24"/>
          <w:szCs w:val="24"/>
        </w:rPr>
        <w:t xml:space="preserve"> Scientist</w:t>
      </w:r>
      <w:r w:rsidRPr="0074128B">
        <w:rPr>
          <w:sz w:val="24"/>
          <w:szCs w:val="24"/>
        </w:rPr>
        <w:t>:</w:t>
      </w:r>
      <w:r w:rsidR="002A6539">
        <w:rPr>
          <w:sz w:val="24"/>
          <w:szCs w:val="24"/>
        </w:rPr>
        <w:t xml:space="preserve"> Harold Zald, RMA</w:t>
      </w:r>
      <w:r w:rsidR="00956245">
        <w:rPr>
          <w:sz w:val="24"/>
          <w:szCs w:val="24"/>
        </w:rPr>
        <w:t xml:space="preserve"> </w:t>
      </w:r>
      <w:proofErr w:type="spellStart"/>
      <w:r w:rsidR="00956245">
        <w:rPr>
          <w:sz w:val="24"/>
          <w:szCs w:val="24"/>
        </w:rPr>
        <w:t>VMaRS</w:t>
      </w:r>
      <w:proofErr w:type="spellEnd"/>
    </w:p>
    <w:p w14:paraId="71B2AE3D" w14:textId="69EAC596" w:rsidR="00C54E64" w:rsidRPr="0074128B" w:rsidRDefault="00C54E64" w:rsidP="00632164">
      <w:pPr>
        <w:pStyle w:val="Heading1"/>
        <w:rPr>
          <w:sz w:val="24"/>
          <w:szCs w:val="24"/>
        </w:rPr>
      </w:pPr>
      <w:r w:rsidRPr="0074128B">
        <w:rPr>
          <w:sz w:val="24"/>
          <w:szCs w:val="24"/>
        </w:rPr>
        <w:t>Description</w:t>
      </w:r>
      <w:r w:rsidR="00D369E5" w:rsidRPr="0074128B">
        <w:rPr>
          <w:sz w:val="24"/>
          <w:szCs w:val="24"/>
        </w:rPr>
        <w:t>/Justification</w:t>
      </w:r>
      <w:r w:rsidRPr="0074128B">
        <w:rPr>
          <w:sz w:val="24"/>
          <w:szCs w:val="24"/>
        </w:rPr>
        <w:t xml:space="preserve">: </w:t>
      </w:r>
    </w:p>
    <w:p w14:paraId="25B744E8" w14:textId="37871328" w:rsidR="00AF2B45" w:rsidRDefault="00AB76E8" w:rsidP="00956245">
      <w:pPr>
        <w:rPr>
          <w:rFonts w:cstheme="minorHAnsi"/>
          <w:color w:val="000000" w:themeColor="text1"/>
          <w:sz w:val="24"/>
          <w:szCs w:val="24"/>
        </w:rPr>
      </w:pPr>
      <w:r w:rsidRPr="00956245">
        <w:rPr>
          <w:rFonts w:cstheme="minorHAnsi"/>
          <w:color w:val="000000" w:themeColor="text1"/>
          <w:sz w:val="24"/>
          <w:szCs w:val="24"/>
        </w:rPr>
        <w:t>Sugar pine (</w:t>
      </w:r>
      <w:r w:rsidRPr="006435F8">
        <w:rPr>
          <w:rFonts w:cstheme="minorHAnsi"/>
          <w:i/>
          <w:iCs/>
          <w:color w:val="000000" w:themeColor="text1"/>
          <w:sz w:val="24"/>
          <w:szCs w:val="24"/>
          <w:rPrChange w:id="1" w:author="Perret, Daniel - FS, CORVALLIS, OR" w:date="2022-07-15T09:51:00Z">
            <w:rPr>
              <w:rFonts w:cstheme="minorHAnsi"/>
              <w:color w:val="000000" w:themeColor="text1"/>
              <w:sz w:val="24"/>
              <w:szCs w:val="24"/>
            </w:rPr>
          </w:rPrChange>
        </w:rPr>
        <w:t xml:space="preserve">Pinus </w:t>
      </w:r>
      <w:proofErr w:type="spellStart"/>
      <w:r w:rsidRPr="006435F8">
        <w:rPr>
          <w:rFonts w:cstheme="minorHAnsi"/>
          <w:i/>
          <w:iCs/>
          <w:color w:val="000000" w:themeColor="text1"/>
          <w:sz w:val="24"/>
          <w:szCs w:val="24"/>
          <w:rPrChange w:id="2" w:author="Perret, Daniel - FS, CORVALLIS, OR" w:date="2022-07-15T09:51:00Z">
            <w:rPr>
              <w:rFonts w:cstheme="minorHAnsi"/>
              <w:color w:val="000000" w:themeColor="text1"/>
              <w:sz w:val="24"/>
              <w:szCs w:val="24"/>
            </w:rPr>
          </w:rPrChange>
        </w:rPr>
        <w:t>lambertiana</w:t>
      </w:r>
      <w:proofErr w:type="spellEnd"/>
      <w:r w:rsidRPr="00956245">
        <w:rPr>
          <w:rFonts w:cstheme="minorHAnsi"/>
          <w:color w:val="000000" w:themeColor="text1"/>
          <w:sz w:val="24"/>
          <w:szCs w:val="24"/>
        </w:rPr>
        <w:t>) provides high</w:t>
      </w:r>
      <w:ins w:id="3" w:author="Perret, Daniel - FS, CORVALLIS, OR" w:date="2022-07-15T10:04:00Z">
        <w:r w:rsidR="00F727B9">
          <w:rPr>
            <w:rFonts w:cstheme="minorHAnsi"/>
            <w:color w:val="000000" w:themeColor="text1"/>
            <w:sz w:val="24"/>
            <w:szCs w:val="24"/>
          </w:rPr>
          <w:t>-</w:t>
        </w:r>
      </w:ins>
      <w:del w:id="4" w:author="Perret, Daniel - FS, CORVALLIS, OR" w:date="2022-07-15T10:04:00Z">
        <w:r w:rsidRPr="00956245" w:rsidDel="00F727B9">
          <w:rPr>
            <w:rFonts w:cstheme="minorHAnsi"/>
            <w:color w:val="000000" w:themeColor="text1"/>
            <w:sz w:val="24"/>
            <w:szCs w:val="24"/>
          </w:rPr>
          <w:delText xml:space="preserve"> </w:delText>
        </w:r>
      </w:del>
      <w:r w:rsidRPr="00956245">
        <w:rPr>
          <w:rFonts w:cstheme="minorHAnsi"/>
          <w:color w:val="000000" w:themeColor="text1"/>
          <w:sz w:val="24"/>
          <w:szCs w:val="24"/>
        </w:rPr>
        <w:t xml:space="preserve">value regulating, provisioning, cultural, and supporting ecosystem services across its </w:t>
      </w:r>
      <w:del w:id="5" w:author="Perret, Daniel - FS, CORVALLIS, OR" w:date="2022-07-15T10:05:00Z">
        <w:r w:rsidRPr="00956245" w:rsidDel="00F727B9">
          <w:rPr>
            <w:rFonts w:cstheme="minorHAnsi"/>
            <w:color w:val="000000" w:themeColor="text1"/>
            <w:sz w:val="24"/>
            <w:szCs w:val="24"/>
          </w:rPr>
          <w:delText xml:space="preserve">range </w:delText>
        </w:r>
      </w:del>
      <w:ins w:id="6" w:author="Perret, Daniel - FS, CORVALLIS, OR" w:date="2022-07-15T10:05:00Z">
        <w:r w:rsidR="00F727B9">
          <w:rPr>
            <w:rFonts w:cstheme="minorHAnsi"/>
            <w:color w:val="000000" w:themeColor="text1"/>
            <w:sz w:val="24"/>
            <w:szCs w:val="24"/>
          </w:rPr>
          <w:t>distribution</w:t>
        </w:r>
        <w:r w:rsidR="00F727B9" w:rsidRPr="00956245">
          <w:rPr>
            <w:rFonts w:cstheme="minorHAnsi"/>
            <w:color w:val="000000" w:themeColor="text1"/>
            <w:sz w:val="24"/>
            <w:szCs w:val="24"/>
          </w:rPr>
          <w:t xml:space="preserve"> </w:t>
        </w:r>
      </w:ins>
      <w:r w:rsidRPr="00956245">
        <w:rPr>
          <w:rFonts w:cstheme="minorHAnsi"/>
          <w:color w:val="000000" w:themeColor="text1"/>
          <w:sz w:val="24"/>
          <w:szCs w:val="24"/>
        </w:rPr>
        <w:t>in Oregon and California. However</w:t>
      </w:r>
      <w:r w:rsidR="00956245" w:rsidRPr="00956245">
        <w:rPr>
          <w:rFonts w:cstheme="minorHAnsi"/>
          <w:color w:val="000000" w:themeColor="text1"/>
          <w:sz w:val="24"/>
          <w:szCs w:val="24"/>
        </w:rPr>
        <w:t>,</w:t>
      </w:r>
      <w:r w:rsidRPr="00956245">
        <w:rPr>
          <w:rFonts w:cstheme="minorHAnsi"/>
          <w:color w:val="000000" w:themeColor="text1"/>
          <w:sz w:val="24"/>
          <w:szCs w:val="24"/>
        </w:rPr>
        <w:t xml:space="preserve"> a host of </w:t>
      </w:r>
      <w:r w:rsidR="00956245" w:rsidRPr="00956245">
        <w:rPr>
          <w:rFonts w:cstheme="minorHAnsi"/>
          <w:color w:val="000000" w:themeColor="text1"/>
          <w:sz w:val="24"/>
          <w:szCs w:val="24"/>
        </w:rPr>
        <w:t xml:space="preserve">stressors (historical logging of large old trees, fire exclusion, </w:t>
      </w:r>
      <w:del w:id="7" w:author="Perret, Daniel - FS, CORVALLIS, OR" w:date="2022-07-15T09:52:00Z">
        <w:r w:rsidR="00956245" w:rsidRPr="00956245" w:rsidDel="006435F8">
          <w:rPr>
            <w:rFonts w:cstheme="minorHAnsi"/>
            <w:color w:val="000000" w:themeColor="text1"/>
            <w:sz w:val="24"/>
            <w:szCs w:val="24"/>
          </w:rPr>
          <w:delText xml:space="preserve">the </w:delText>
        </w:r>
      </w:del>
      <w:r w:rsidR="00956245" w:rsidRPr="00956245">
        <w:rPr>
          <w:rFonts w:cstheme="minorHAnsi"/>
          <w:color w:val="000000" w:themeColor="text1"/>
          <w:sz w:val="24"/>
          <w:szCs w:val="24"/>
        </w:rPr>
        <w:t>introduced pathogen</w:t>
      </w:r>
      <w:ins w:id="8" w:author="Perret, Daniel - FS, CORVALLIS, OR" w:date="2022-07-15T09:52:00Z">
        <w:r w:rsidR="006435F8">
          <w:rPr>
            <w:rFonts w:cstheme="minorHAnsi"/>
            <w:color w:val="000000" w:themeColor="text1"/>
            <w:sz w:val="24"/>
            <w:szCs w:val="24"/>
          </w:rPr>
          <w:t>s</w:t>
        </w:r>
      </w:ins>
      <w:r w:rsidR="00956245" w:rsidRPr="00956245">
        <w:rPr>
          <w:rFonts w:cstheme="minorHAnsi"/>
          <w:color w:val="000000" w:themeColor="text1"/>
          <w:sz w:val="24"/>
          <w:szCs w:val="24"/>
        </w:rPr>
        <w:t xml:space="preserve">, endemic bark beetles, and climate change) </w:t>
      </w:r>
      <w:r w:rsidR="00956245">
        <w:rPr>
          <w:rFonts w:cstheme="minorHAnsi"/>
          <w:color w:val="000000" w:themeColor="text1"/>
          <w:sz w:val="24"/>
          <w:szCs w:val="24"/>
        </w:rPr>
        <w:t xml:space="preserve">have </w:t>
      </w:r>
      <w:del w:id="9" w:author="Perret, Daniel - FS, CORVALLIS, OR" w:date="2022-07-15T09:52:00Z">
        <w:r w:rsidR="00956245" w:rsidDel="006435F8">
          <w:rPr>
            <w:rFonts w:cstheme="minorHAnsi"/>
            <w:color w:val="000000" w:themeColor="text1"/>
            <w:sz w:val="24"/>
            <w:szCs w:val="24"/>
          </w:rPr>
          <w:delText>resulted in</w:delText>
        </w:r>
      </w:del>
      <w:ins w:id="10" w:author="Perret, Daniel - FS, CORVALLIS, OR" w:date="2022-07-15T09:52:00Z">
        <w:r w:rsidR="006435F8">
          <w:rPr>
            <w:rFonts w:cstheme="minorHAnsi"/>
            <w:color w:val="000000" w:themeColor="text1"/>
            <w:sz w:val="24"/>
            <w:szCs w:val="24"/>
          </w:rPr>
          <w:t>driven widespread</w:t>
        </w:r>
      </w:ins>
      <w:r w:rsidR="00956245">
        <w:rPr>
          <w:rFonts w:cstheme="minorHAnsi"/>
          <w:color w:val="000000" w:themeColor="text1"/>
          <w:sz w:val="24"/>
          <w:szCs w:val="24"/>
        </w:rPr>
        <w:t xml:space="preserve"> declines in sugar pine</w:t>
      </w:r>
      <w:ins w:id="11" w:author="Perret, Daniel - FS, CORVALLIS, OR" w:date="2022-07-15T10:05:00Z">
        <w:r w:rsidR="00F727B9">
          <w:rPr>
            <w:rFonts w:cstheme="minorHAnsi"/>
            <w:color w:val="000000" w:themeColor="text1"/>
            <w:sz w:val="24"/>
            <w:szCs w:val="24"/>
          </w:rPr>
          <w:t xml:space="preserve"> populations</w:t>
        </w:r>
      </w:ins>
      <w:r w:rsidR="00956245">
        <w:rPr>
          <w:rFonts w:cstheme="minorHAnsi"/>
          <w:color w:val="000000" w:themeColor="text1"/>
          <w:sz w:val="24"/>
          <w:szCs w:val="24"/>
        </w:rPr>
        <w:t xml:space="preserve"> across much of its range. </w:t>
      </w:r>
      <w:del w:id="12" w:author="Perret, Daniel - FS, CORVALLIS, OR" w:date="2022-07-15T09:53:00Z">
        <w:r w:rsidR="00956245" w:rsidDel="006435F8">
          <w:rPr>
            <w:rFonts w:cstheme="minorHAnsi"/>
            <w:color w:val="000000" w:themeColor="text1"/>
            <w:sz w:val="24"/>
            <w:szCs w:val="24"/>
          </w:rPr>
          <w:delText>However</w:delText>
        </w:r>
      </w:del>
      <w:ins w:id="13" w:author="Perret, Daniel - FS, CORVALLIS, OR" w:date="2022-07-15T09:53:00Z">
        <w:r w:rsidR="006435F8">
          <w:rPr>
            <w:rFonts w:cstheme="minorHAnsi"/>
            <w:color w:val="000000" w:themeColor="text1"/>
            <w:sz w:val="24"/>
            <w:szCs w:val="24"/>
          </w:rPr>
          <w:t>Despite this</w:t>
        </w:r>
      </w:ins>
      <w:r w:rsidR="00956245">
        <w:rPr>
          <w:rFonts w:cstheme="minorHAnsi"/>
          <w:color w:val="000000" w:themeColor="text1"/>
          <w:sz w:val="24"/>
          <w:szCs w:val="24"/>
        </w:rPr>
        <w:t xml:space="preserve">, there </w:t>
      </w:r>
      <w:del w:id="14" w:author="Perret, Daniel - FS, CORVALLIS, OR" w:date="2022-07-15T09:54:00Z">
        <w:r w:rsidR="00956245" w:rsidDel="006435F8">
          <w:rPr>
            <w:rFonts w:cstheme="minorHAnsi"/>
            <w:color w:val="000000" w:themeColor="text1"/>
            <w:sz w:val="24"/>
            <w:szCs w:val="24"/>
          </w:rPr>
          <w:delText xml:space="preserve">is </w:delText>
        </w:r>
      </w:del>
      <w:ins w:id="15" w:author="Perret, Daniel - FS, CORVALLIS, OR" w:date="2022-07-15T09:54:00Z">
        <w:r w:rsidR="006435F8">
          <w:rPr>
            <w:rFonts w:cstheme="minorHAnsi"/>
            <w:color w:val="000000" w:themeColor="text1"/>
            <w:sz w:val="24"/>
            <w:szCs w:val="24"/>
          </w:rPr>
          <w:t xml:space="preserve">are </w:t>
        </w:r>
      </w:ins>
      <w:r w:rsidR="00956245">
        <w:rPr>
          <w:rFonts w:cstheme="minorHAnsi"/>
          <w:color w:val="000000" w:themeColor="text1"/>
          <w:sz w:val="24"/>
          <w:szCs w:val="24"/>
        </w:rPr>
        <w:t>no</w:t>
      </w:r>
      <w:ins w:id="16" w:author="Perret, Daniel - FS, CORVALLIS, OR" w:date="2022-07-15T09:54:00Z">
        <w:r w:rsidR="006435F8">
          <w:rPr>
            <w:rFonts w:cstheme="minorHAnsi"/>
            <w:color w:val="000000" w:themeColor="text1"/>
            <w:sz w:val="24"/>
            <w:szCs w:val="24"/>
          </w:rPr>
          <w:t xml:space="preserve"> existing range-wide</w:t>
        </w:r>
      </w:ins>
      <w:r w:rsidR="00956245">
        <w:rPr>
          <w:rFonts w:cstheme="minorHAnsi"/>
          <w:color w:val="000000" w:themeColor="text1"/>
          <w:sz w:val="24"/>
          <w:szCs w:val="24"/>
        </w:rPr>
        <w:t xml:space="preserve"> assessment</w:t>
      </w:r>
      <w:ins w:id="17" w:author="Perret, Daniel - FS, CORVALLIS, OR" w:date="2022-07-15T09:54:00Z">
        <w:r w:rsidR="006435F8">
          <w:rPr>
            <w:rFonts w:cstheme="minorHAnsi"/>
            <w:color w:val="000000" w:themeColor="text1"/>
            <w:sz w:val="24"/>
            <w:szCs w:val="24"/>
          </w:rPr>
          <w:t>s</w:t>
        </w:r>
      </w:ins>
      <w:r w:rsidR="00956245">
        <w:rPr>
          <w:rFonts w:cstheme="minorHAnsi"/>
          <w:color w:val="000000" w:themeColor="text1"/>
          <w:sz w:val="24"/>
          <w:szCs w:val="24"/>
        </w:rPr>
        <w:t xml:space="preserve"> of the status (current conditions), demographic trends (recruitment, growth, and mortality), </w:t>
      </w:r>
      <w:del w:id="18" w:author="Perret, Daniel - FS, CORVALLIS, OR" w:date="2022-07-15T09:55:00Z">
        <w:r w:rsidR="00956245" w:rsidDel="006435F8">
          <w:rPr>
            <w:rFonts w:cstheme="minorHAnsi"/>
            <w:color w:val="000000" w:themeColor="text1"/>
            <w:sz w:val="24"/>
            <w:szCs w:val="24"/>
          </w:rPr>
          <w:delText xml:space="preserve">and </w:delText>
        </w:r>
      </w:del>
      <w:ins w:id="19" w:author="Perret, Daniel - FS, CORVALLIS, OR" w:date="2022-07-15T09:55:00Z">
        <w:r w:rsidR="006435F8">
          <w:rPr>
            <w:rFonts w:cstheme="minorHAnsi"/>
            <w:color w:val="000000" w:themeColor="text1"/>
            <w:sz w:val="24"/>
            <w:szCs w:val="24"/>
          </w:rPr>
          <w:t xml:space="preserve">or </w:t>
        </w:r>
      </w:ins>
      <w:r w:rsidR="00956245">
        <w:rPr>
          <w:rFonts w:cstheme="minorHAnsi"/>
          <w:color w:val="000000" w:themeColor="text1"/>
          <w:sz w:val="24"/>
          <w:szCs w:val="24"/>
        </w:rPr>
        <w:t xml:space="preserve">mortality vulnerability </w:t>
      </w:r>
      <w:del w:id="20" w:author="Perret, Daniel - FS, CORVALLIS, OR" w:date="2022-07-15T09:55:00Z">
        <w:r w:rsidR="00956245" w:rsidDel="006435F8">
          <w:rPr>
            <w:rFonts w:cstheme="minorHAnsi"/>
            <w:color w:val="000000" w:themeColor="text1"/>
            <w:sz w:val="24"/>
            <w:szCs w:val="24"/>
          </w:rPr>
          <w:delText xml:space="preserve">across the range </w:delText>
        </w:r>
      </w:del>
      <w:r w:rsidR="00956245">
        <w:rPr>
          <w:rFonts w:cstheme="minorHAnsi"/>
          <w:color w:val="000000" w:themeColor="text1"/>
          <w:sz w:val="24"/>
          <w:szCs w:val="24"/>
        </w:rPr>
        <w:t xml:space="preserve">of sugar pine. </w:t>
      </w:r>
      <w:del w:id="21" w:author="Perret, Daniel - FS, CORVALLIS, OR" w:date="2022-07-15T09:55:00Z">
        <w:r w:rsidR="00956245" w:rsidDel="006435F8">
          <w:rPr>
            <w:rFonts w:cstheme="minorHAnsi"/>
            <w:color w:val="000000" w:themeColor="text1"/>
            <w:sz w:val="24"/>
            <w:szCs w:val="24"/>
          </w:rPr>
          <w:delText>a range wide assessment of the demographic trends</w:delText>
        </w:r>
        <w:r w:rsidR="00BD267D" w:rsidDel="006435F8">
          <w:rPr>
            <w:rFonts w:cstheme="minorHAnsi"/>
            <w:color w:val="000000" w:themeColor="text1"/>
            <w:sz w:val="24"/>
            <w:szCs w:val="24"/>
          </w:rPr>
          <w:delText xml:space="preserve">. </w:delText>
        </w:r>
      </w:del>
      <w:r w:rsidR="00BD267D">
        <w:rPr>
          <w:rFonts w:cstheme="minorHAnsi"/>
          <w:color w:val="000000" w:themeColor="text1"/>
          <w:sz w:val="24"/>
          <w:szCs w:val="24"/>
        </w:rPr>
        <w:t>This project will leverage existing FIA and vegetation mapping data (GNN,</w:t>
      </w:r>
      <w:r w:rsidR="00BD267D" w:rsidRPr="00BD267D">
        <w:t xml:space="preserve"> </w:t>
      </w:r>
      <w:hyperlink r:id="rId9" w:history="1">
        <w:r w:rsidR="00BD267D" w:rsidRPr="008163C7">
          <w:rPr>
            <w:rStyle w:val="Hyperlink"/>
            <w:rFonts w:cstheme="minorHAnsi"/>
            <w:sz w:val="24"/>
            <w:szCs w:val="24"/>
          </w:rPr>
          <w:t>https://lemma.forestry.oregonstate.edu/</w:t>
        </w:r>
      </w:hyperlink>
      <w:r w:rsidR="00BD267D">
        <w:rPr>
          <w:rFonts w:cstheme="minorHAnsi"/>
          <w:color w:val="000000" w:themeColor="text1"/>
          <w:sz w:val="24"/>
          <w:szCs w:val="24"/>
        </w:rPr>
        <w:t>), and associated spatial mortality vulnerability models</w:t>
      </w:r>
      <w:ins w:id="22" w:author="Perret, Daniel - FS, CORVALLIS, OR" w:date="2022-07-15T10:03:00Z">
        <w:r w:rsidR="00F727B9">
          <w:rPr>
            <w:rFonts w:cstheme="minorHAnsi"/>
            <w:color w:val="000000" w:themeColor="text1"/>
            <w:sz w:val="24"/>
            <w:szCs w:val="24"/>
          </w:rPr>
          <w:t>,</w:t>
        </w:r>
      </w:ins>
      <w:r w:rsidR="00BD267D">
        <w:rPr>
          <w:rFonts w:cstheme="minorHAnsi"/>
          <w:color w:val="000000" w:themeColor="text1"/>
          <w:sz w:val="24"/>
          <w:szCs w:val="24"/>
        </w:rPr>
        <w:t xml:space="preserve"> to quantify the status, trends</w:t>
      </w:r>
      <w:ins w:id="23" w:author="Perret, Daniel - FS, CORVALLIS, OR" w:date="2022-07-15T10:03:00Z">
        <w:r w:rsidR="00F727B9">
          <w:rPr>
            <w:rFonts w:cstheme="minorHAnsi"/>
            <w:color w:val="000000" w:themeColor="text1"/>
            <w:sz w:val="24"/>
            <w:szCs w:val="24"/>
          </w:rPr>
          <w:t>,</w:t>
        </w:r>
      </w:ins>
      <w:r w:rsidR="00BD267D">
        <w:rPr>
          <w:rFonts w:cstheme="minorHAnsi"/>
          <w:color w:val="000000" w:themeColor="text1"/>
          <w:sz w:val="24"/>
          <w:szCs w:val="24"/>
        </w:rPr>
        <w:t xml:space="preserve"> and vulnerability of </w:t>
      </w:r>
      <w:del w:id="24" w:author="Perret, Daniel - FS, CORVALLIS, OR" w:date="2022-07-15T10:03:00Z">
        <w:r w:rsidR="00BD267D" w:rsidDel="00F727B9">
          <w:rPr>
            <w:rFonts w:cstheme="minorHAnsi"/>
            <w:color w:val="000000" w:themeColor="text1"/>
            <w:sz w:val="24"/>
            <w:szCs w:val="24"/>
          </w:rPr>
          <w:delText>sugar pine</w:delText>
        </w:r>
      </w:del>
      <w:ins w:id="25" w:author="Perret, Daniel - FS, CORVALLIS, OR" w:date="2022-07-15T10:03:00Z">
        <w:r w:rsidR="00F727B9">
          <w:rPr>
            <w:rFonts w:cstheme="minorHAnsi"/>
            <w:color w:val="000000" w:themeColor="text1"/>
            <w:sz w:val="24"/>
            <w:szCs w:val="24"/>
          </w:rPr>
          <w:t>this critical species</w:t>
        </w:r>
      </w:ins>
      <w:r w:rsidR="00BD267D">
        <w:rPr>
          <w:rFonts w:cstheme="minorHAnsi"/>
          <w:color w:val="000000" w:themeColor="text1"/>
          <w:sz w:val="24"/>
          <w:szCs w:val="24"/>
        </w:rPr>
        <w:t xml:space="preserve"> across its range. Furthermore, we will develop </w:t>
      </w:r>
      <w:del w:id="26" w:author="Perret, Daniel - FS, CORVALLIS, OR" w:date="2022-07-15T11:19:00Z">
        <w:r w:rsidR="00BD267D" w:rsidDel="00A642B8">
          <w:rPr>
            <w:rFonts w:cstheme="minorHAnsi"/>
            <w:color w:val="000000" w:themeColor="text1"/>
            <w:sz w:val="24"/>
            <w:szCs w:val="24"/>
          </w:rPr>
          <w:delText>a</w:delText>
        </w:r>
      </w:del>
      <w:ins w:id="27" w:author="Perret, Daniel - FS, CORVALLIS, OR" w:date="2022-07-15T11:19:00Z">
        <w:r w:rsidR="00A642B8">
          <w:rPr>
            <w:rFonts w:cstheme="minorHAnsi"/>
            <w:color w:val="000000" w:themeColor="text1"/>
            <w:sz w:val="24"/>
            <w:szCs w:val="24"/>
          </w:rPr>
          <w:t>a</w:t>
        </w:r>
      </w:ins>
      <w:ins w:id="28" w:author="Perret, Daniel - FS, CORVALLIS, OR" w:date="2022-07-15T10:03:00Z">
        <w:r w:rsidR="00F727B9">
          <w:rPr>
            <w:rFonts w:cstheme="minorHAnsi"/>
            <w:color w:val="000000" w:themeColor="text1"/>
            <w:sz w:val="24"/>
            <w:szCs w:val="24"/>
          </w:rPr>
          <w:t xml:space="preserve"> unique</w:t>
        </w:r>
      </w:ins>
      <w:r w:rsidR="00BD267D">
        <w:rPr>
          <w:rFonts w:cstheme="minorHAnsi"/>
          <w:color w:val="000000" w:themeColor="text1"/>
          <w:sz w:val="24"/>
          <w:szCs w:val="24"/>
        </w:rPr>
        <w:t xml:space="preserve"> </w:t>
      </w:r>
      <w:r w:rsidR="00AF2B45">
        <w:rPr>
          <w:rFonts w:cstheme="minorHAnsi"/>
          <w:color w:val="000000" w:themeColor="text1"/>
          <w:sz w:val="24"/>
          <w:szCs w:val="24"/>
        </w:rPr>
        <w:t xml:space="preserve">tree-ring dataset across the </w:t>
      </w:r>
      <w:r w:rsidR="00BD267D">
        <w:rPr>
          <w:rFonts w:cstheme="minorHAnsi"/>
          <w:color w:val="000000" w:themeColor="text1"/>
          <w:sz w:val="24"/>
          <w:szCs w:val="24"/>
        </w:rPr>
        <w:t>climate niche-space</w:t>
      </w:r>
      <w:r w:rsidR="00AF2B45">
        <w:rPr>
          <w:rFonts w:cstheme="minorHAnsi"/>
          <w:color w:val="000000" w:themeColor="text1"/>
          <w:sz w:val="24"/>
          <w:szCs w:val="24"/>
        </w:rPr>
        <w:t xml:space="preserve"> of sugar pine </w:t>
      </w:r>
      <w:commentRangeStart w:id="29"/>
      <w:r w:rsidR="00AF2B45">
        <w:rPr>
          <w:rFonts w:cstheme="minorHAnsi"/>
          <w:color w:val="000000" w:themeColor="text1"/>
          <w:sz w:val="24"/>
          <w:szCs w:val="24"/>
        </w:rPr>
        <w:t xml:space="preserve">to </w:t>
      </w:r>
      <w:ins w:id="30" w:author="Perret, Daniel - FS, CORVALLIS, OR" w:date="2022-07-15T10:04:00Z">
        <w:r w:rsidR="00F727B9" w:rsidRPr="00366E47">
          <w:rPr>
            <w:rFonts w:cstheme="minorHAnsi"/>
            <w:color w:val="000000" w:themeColor="text1"/>
            <w:sz w:val="24"/>
            <w:szCs w:val="24"/>
            <w:highlight w:val="yellow"/>
            <w:rPrChange w:id="31" w:author="Perret, Daniel - FS, CORVALLIS, OR" w:date="2022-11-04T13:57:00Z">
              <w:rPr>
                <w:rFonts w:cstheme="minorHAnsi"/>
                <w:color w:val="000000" w:themeColor="text1"/>
                <w:sz w:val="24"/>
                <w:szCs w:val="24"/>
              </w:rPr>
            </w:rPrChange>
          </w:rPr>
          <w:t xml:space="preserve">independently </w:t>
        </w:r>
      </w:ins>
      <w:r w:rsidR="00AF2B45" w:rsidRPr="00366E47">
        <w:rPr>
          <w:rFonts w:cstheme="minorHAnsi"/>
          <w:color w:val="000000" w:themeColor="text1"/>
          <w:sz w:val="24"/>
          <w:szCs w:val="24"/>
          <w:highlight w:val="yellow"/>
          <w:rPrChange w:id="32" w:author="Perret, Daniel - FS, CORVALLIS, OR" w:date="2022-11-04T13:57:00Z">
            <w:rPr>
              <w:rFonts w:cstheme="minorHAnsi"/>
              <w:color w:val="000000" w:themeColor="text1"/>
              <w:sz w:val="24"/>
              <w:szCs w:val="24"/>
            </w:rPr>
          </w:rPrChange>
        </w:rPr>
        <w:t xml:space="preserve">validate </w:t>
      </w:r>
      <w:del w:id="33" w:author="Perret, Daniel - FS, CORVALLIS, OR" w:date="2022-07-15T10:05:00Z">
        <w:r w:rsidR="00AF2B45" w:rsidRPr="00366E47" w:rsidDel="00F727B9">
          <w:rPr>
            <w:rFonts w:cstheme="minorHAnsi"/>
            <w:color w:val="000000" w:themeColor="text1"/>
            <w:sz w:val="24"/>
            <w:szCs w:val="24"/>
            <w:highlight w:val="yellow"/>
            <w:rPrChange w:id="34" w:author="Perret, Daniel - FS, CORVALLIS, OR" w:date="2022-11-04T13:57:00Z">
              <w:rPr>
                <w:rFonts w:cstheme="minorHAnsi"/>
                <w:color w:val="000000" w:themeColor="text1"/>
                <w:sz w:val="24"/>
                <w:szCs w:val="24"/>
              </w:rPr>
            </w:rPrChange>
          </w:rPr>
          <w:delText xml:space="preserve">mortality </w:delText>
        </w:r>
      </w:del>
      <w:ins w:id="35" w:author="Perret, Daniel - FS, CORVALLIS, OR" w:date="2022-07-15T10:05:00Z">
        <w:r w:rsidR="00F727B9" w:rsidRPr="00366E47">
          <w:rPr>
            <w:rFonts w:cstheme="minorHAnsi"/>
            <w:color w:val="000000" w:themeColor="text1"/>
            <w:sz w:val="24"/>
            <w:szCs w:val="24"/>
            <w:highlight w:val="yellow"/>
            <w:rPrChange w:id="36" w:author="Perret, Daniel - FS, CORVALLIS, OR" w:date="2022-11-04T13:57:00Z">
              <w:rPr>
                <w:rFonts w:cstheme="minorHAnsi"/>
                <w:color w:val="000000" w:themeColor="text1"/>
                <w:sz w:val="24"/>
                <w:szCs w:val="24"/>
              </w:rPr>
            </w:rPrChange>
          </w:rPr>
          <w:t>vulnerabi</w:t>
        </w:r>
      </w:ins>
      <w:ins w:id="37" w:author="Perret, Daniel - FS, CORVALLIS, OR" w:date="2022-07-15T10:06:00Z">
        <w:r w:rsidR="00F727B9" w:rsidRPr="00366E47">
          <w:rPr>
            <w:rFonts w:cstheme="minorHAnsi"/>
            <w:color w:val="000000" w:themeColor="text1"/>
            <w:sz w:val="24"/>
            <w:szCs w:val="24"/>
            <w:highlight w:val="yellow"/>
            <w:rPrChange w:id="38" w:author="Perret, Daniel - FS, CORVALLIS, OR" w:date="2022-11-04T13:57:00Z">
              <w:rPr>
                <w:rFonts w:cstheme="minorHAnsi"/>
                <w:color w:val="000000" w:themeColor="text1"/>
                <w:sz w:val="24"/>
                <w:szCs w:val="24"/>
              </w:rPr>
            </w:rPrChange>
          </w:rPr>
          <w:t>lity</w:t>
        </w:r>
      </w:ins>
      <w:ins w:id="39" w:author="Perret, Daniel - FS, CORVALLIS, OR" w:date="2022-07-15T10:05:00Z">
        <w:r w:rsidR="00F727B9" w:rsidRPr="00366E47">
          <w:rPr>
            <w:rFonts w:cstheme="minorHAnsi"/>
            <w:color w:val="000000" w:themeColor="text1"/>
            <w:sz w:val="24"/>
            <w:szCs w:val="24"/>
            <w:highlight w:val="yellow"/>
            <w:rPrChange w:id="40" w:author="Perret, Daniel - FS, CORVALLIS, OR" w:date="2022-11-04T13:57:00Z">
              <w:rPr>
                <w:rFonts w:cstheme="minorHAnsi"/>
                <w:color w:val="000000" w:themeColor="text1"/>
                <w:sz w:val="24"/>
                <w:szCs w:val="24"/>
              </w:rPr>
            </w:rPrChange>
          </w:rPr>
          <w:t xml:space="preserve"> </w:t>
        </w:r>
      </w:ins>
      <w:r w:rsidR="00AF2B45" w:rsidRPr="00366E47">
        <w:rPr>
          <w:rFonts w:cstheme="minorHAnsi"/>
          <w:color w:val="000000" w:themeColor="text1"/>
          <w:sz w:val="24"/>
          <w:szCs w:val="24"/>
          <w:highlight w:val="yellow"/>
          <w:rPrChange w:id="41" w:author="Perret, Daniel - FS, CORVALLIS, OR" w:date="2022-11-04T13:57:00Z">
            <w:rPr>
              <w:rFonts w:cstheme="minorHAnsi"/>
              <w:color w:val="000000" w:themeColor="text1"/>
              <w:sz w:val="24"/>
              <w:szCs w:val="24"/>
            </w:rPr>
          </w:rPrChange>
        </w:rPr>
        <w:t>models</w:t>
      </w:r>
      <w:r w:rsidR="00AF2B45">
        <w:rPr>
          <w:rFonts w:cstheme="minorHAnsi"/>
          <w:color w:val="000000" w:themeColor="text1"/>
          <w:sz w:val="24"/>
          <w:szCs w:val="24"/>
        </w:rPr>
        <w:t xml:space="preserve"> and </w:t>
      </w:r>
      <w:r w:rsidR="00AF2B45" w:rsidRPr="00366E47">
        <w:rPr>
          <w:rFonts w:cstheme="minorHAnsi"/>
          <w:color w:val="000000" w:themeColor="text1"/>
          <w:sz w:val="24"/>
          <w:szCs w:val="24"/>
          <w:highlight w:val="yellow"/>
          <w:rPrChange w:id="42" w:author="Perret, Daniel - FS, CORVALLIS, OR" w:date="2022-11-04T13:57:00Z">
            <w:rPr>
              <w:rFonts w:cstheme="minorHAnsi"/>
              <w:color w:val="000000" w:themeColor="text1"/>
              <w:sz w:val="24"/>
              <w:szCs w:val="24"/>
            </w:rPr>
          </w:rPrChange>
        </w:rPr>
        <w:t>quantify tree growth responses to climate</w:t>
      </w:r>
      <w:ins w:id="43" w:author="Perret, Daniel - FS, CORVALLIS, OR" w:date="2022-07-15T10:04:00Z">
        <w:r w:rsidR="00F727B9" w:rsidRPr="00366E47">
          <w:rPr>
            <w:rFonts w:cstheme="minorHAnsi"/>
            <w:color w:val="000000" w:themeColor="text1"/>
            <w:sz w:val="24"/>
            <w:szCs w:val="24"/>
            <w:highlight w:val="yellow"/>
            <w:rPrChange w:id="44" w:author="Perret, Daniel - FS, CORVALLIS, OR" w:date="2022-11-04T13:57:00Z">
              <w:rPr>
                <w:rFonts w:cstheme="minorHAnsi"/>
                <w:color w:val="000000" w:themeColor="text1"/>
                <w:sz w:val="24"/>
                <w:szCs w:val="24"/>
              </w:rPr>
            </w:rPrChange>
          </w:rPr>
          <w:t xml:space="preserve"> and other change drivers.</w:t>
        </w:r>
      </w:ins>
      <w:commentRangeEnd w:id="29"/>
      <w:ins w:id="45" w:author="Perret, Daniel - FS, CORVALLIS, OR" w:date="2022-11-04T13:57:00Z">
        <w:r w:rsidR="00366E47">
          <w:rPr>
            <w:rStyle w:val="CommentReference"/>
          </w:rPr>
          <w:commentReference w:id="29"/>
        </w:r>
      </w:ins>
    </w:p>
    <w:p w14:paraId="797088EE" w14:textId="7E712D86" w:rsidR="005A26CF" w:rsidRDefault="00AF2B45" w:rsidP="00956245">
      <w:pPr>
        <w:rPr>
          <w:rFonts w:cstheme="minorHAnsi"/>
          <w:color w:val="000000" w:themeColor="text1"/>
          <w:sz w:val="24"/>
          <w:szCs w:val="24"/>
        </w:rPr>
      </w:pPr>
      <w:commentRangeStart w:id="46"/>
      <w:r>
        <w:rPr>
          <w:rFonts w:cstheme="minorHAnsi"/>
          <w:color w:val="000000" w:themeColor="text1"/>
          <w:sz w:val="24"/>
          <w:szCs w:val="24"/>
        </w:rPr>
        <w:t>This project aligns with two PNWRS priorities (</w:t>
      </w:r>
      <w:ins w:id="47" w:author="Perret, Daniel - FS, CORVALLIS, OR" w:date="2022-07-15T10:06:00Z">
        <w:r w:rsidR="00F727B9">
          <w:rPr>
            <w:rFonts w:cstheme="minorHAnsi"/>
            <w:color w:val="000000" w:themeColor="text1"/>
            <w:sz w:val="24"/>
            <w:szCs w:val="24"/>
          </w:rPr>
          <w:t xml:space="preserve">Priority B - </w:t>
        </w:r>
      </w:ins>
      <w:ins w:id="48" w:author="Perret, Daniel - FS, CORVALLIS, OR" w:date="2022-07-15T10:07:00Z">
        <w:r w:rsidR="00F727B9">
          <w:rPr>
            <w:rFonts w:cstheme="minorHAnsi"/>
            <w:color w:val="000000" w:themeColor="text1"/>
            <w:sz w:val="24"/>
            <w:szCs w:val="24"/>
          </w:rPr>
          <w:t>s</w:t>
        </w:r>
      </w:ins>
      <w:del w:id="49" w:author="Perret, Daniel - FS, CORVALLIS, OR" w:date="2022-07-15T10:07:00Z">
        <w:r w:rsidDel="00F727B9">
          <w:rPr>
            <w:rFonts w:cstheme="minorHAnsi"/>
            <w:color w:val="000000" w:themeColor="text1"/>
            <w:sz w:val="24"/>
            <w:szCs w:val="24"/>
          </w:rPr>
          <w:delText>S</w:delText>
        </w:r>
      </w:del>
      <w:r>
        <w:rPr>
          <w:rFonts w:cstheme="minorHAnsi"/>
          <w:color w:val="000000" w:themeColor="text1"/>
          <w:sz w:val="24"/>
          <w:szCs w:val="24"/>
        </w:rPr>
        <w:t xml:space="preserve">cience to manage for </w:t>
      </w:r>
      <w:del w:id="50" w:author="Perret, Daniel - FS, CORVALLIS, OR" w:date="2022-07-15T10:06:00Z">
        <w:r w:rsidDel="00F727B9">
          <w:rPr>
            <w:rFonts w:cstheme="minorHAnsi"/>
            <w:color w:val="000000" w:themeColor="text1"/>
            <w:sz w:val="24"/>
            <w:szCs w:val="24"/>
          </w:rPr>
          <w:delText>forest resilience and ecosystem services</w:delText>
        </w:r>
      </w:del>
      <w:proofErr w:type="spellStart"/>
      <w:ins w:id="51" w:author="Perret, Daniel - FS, CORVALLIS, OR" w:date="2022-07-15T10:06:00Z">
        <w:r w:rsidR="00F727B9">
          <w:rPr>
            <w:rFonts w:cstheme="minorHAnsi"/>
            <w:color w:val="000000" w:themeColor="text1"/>
            <w:sz w:val="24"/>
            <w:szCs w:val="24"/>
          </w:rPr>
          <w:t>reslient</w:t>
        </w:r>
        <w:proofErr w:type="spellEnd"/>
        <w:r w:rsidR="00F727B9">
          <w:rPr>
            <w:rFonts w:cstheme="minorHAnsi"/>
            <w:color w:val="000000" w:themeColor="text1"/>
            <w:sz w:val="24"/>
            <w:szCs w:val="24"/>
          </w:rPr>
          <w:t xml:space="preserve"> landscapes and provide ecosystem service</w:t>
        </w:r>
      </w:ins>
      <w:ins w:id="52" w:author="Perret, Daniel - FS, CORVALLIS, OR" w:date="2022-07-15T10:07:00Z">
        <w:r w:rsidR="00F727B9">
          <w:rPr>
            <w:rFonts w:cstheme="minorHAnsi"/>
            <w:color w:val="000000" w:themeColor="text1"/>
            <w:sz w:val="24"/>
            <w:szCs w:val="24"/>
          </w:rPr>
          <w:t>s</w:t>
        </w:r>
      </w:ins>
      <w:r>
        <w:rPr>
          <w:rFonts w:cstheme="minorHAnsi"/>
          <w:color w:val="000000" w:themeColor="text1"/>
          <w:sz w:val="24"/>
          <w:szCs w:val="24"/>
        </w:rPr>
        <w:t>,</w:t>
      </w:r>
      <w:ins w:id="53" w:author="Perret, Daniel - FS, CORVALLIS, OR" w:date="2022-07-15T10:07:00Z">
        <w:r w:rsidR="00F727B9">
          <w:rPr>
            <w:rFonts w:cstheme="minorHAnsi"/>
            <w:color w:val="000000" w:themeColor="text1"/>
            <w:sz w:val="24"/>
            <w:szCs w:val="24"/>
          </w:rPr>
          <w:t xml:space="preserve"> Priority D - </w:t>
        </w:r>
      </w:ins>
      <w:del w:id="54" w:author="Perret, Daniel - FS, CORVALLIS, OR" w:date="2022-07-15T10:07:00Z">
        <w:r w:rsidDel="00F727B9">
          <w:rPr>
            <w:rFonts w:cstheme="minorHAnsi"/>
            <w:color w:val="000000" w:themeColor="text1"/>
            <w:sz w:val="24"/>
            <w:szCs w:val="24"/>
          </w:rPr>
          <w:delText xml:space="preserve"> S</w:delText>
        </w:r>
      </w:del>
      <w:ins w:id="55" w:author="Perret, Daniel - FS, CORVALLIS, OR" w:date="2022-07-15T10:07:00Z">
        <w:r w:rsidR="00F727B9">
          <w:rPr>
            <w:rFonts w:cstheme="minorHAnsi"/>
            <w:color w:val="000000" w:themeColor="text1"/>
            <w:sz w:val="24"/>
            <w:szCs w:val="24"/>
          </w:rPr>
          <w:t>s</w:t>
        </w:r>
      </w:ins>
      <w:r>
        <w:rPr>
          <w:rFonts w:cstheme="minorHAnsi"/>
          <w:color w:val="000000" w:themeColor="text1"/>
          <w:sz w:val="24"/>
          <w:szCs w:val="24"/>
        </w:rPr>
        <w:t xml:space="preserve">cience to monitor and predict land stewardship and disturbance outcomes). </w:t>
      </w:r>
      <w:commentRangeEnd w:id="46"/>
      <w:r w:rsidR="00F727B9">
        <w:rPr>
          <w:rStyle w:val="CommentReference"/>
        </w:rPr>
        <w:commentReference w:id="46"/>
      </w:r>
      <w:r>
        <w:rPr>
          <w:rFonts w:cstheme="minorHAnsi"/>
          <w:color w:val="000000" w:themeColor="text1"/>
          <w:sz w:val="24"/>
          <w:szCs w:val="24"/>
        </w:rPr>
        <w:t>Much of the range of sugar pine within Oregon falls west of the Cascade crest, so the impacts of fire</w:t>
      </w:r>
      <w:r w:rsidR="003267E0">
        <w:rPr>
          <w:rFonts w:cstheme="minorHAnsi"/>
          <w:color w:val="000000" w:themeColor="text1"/>
          <w:sz w:val="24"/>
          <w:szCs w:val="24"/>
        </w:rPr>
        <w:t>, insects, and disease</w:t>
      </w:r>
      <w:r>
        <w:rPr>
          <w:rFonts w:cstheme="minorHAnsi"/>
          <w:color w:val="000000" w:themeColor="text1"/>
          <w:sz w:val="24"/>
          <w:szCs w:val="24"/>
        </w:rPr>
        <w:t xml:space="preserve"> on sugar pine populations will directly relate to the Westside Fire Initiative. </w:t>
      </w:r>
      <w:r w:rsidR="003267E0">
        <w:rPr>
          <w:rFonts w:cstheme="minorHAnsi"/>
          <w:color w:val="000000" w:themeColor="text1"/>
          <w:sz w:val="24"/>
          <w:szCs w:val="24"/>
        </w:rPr>
        <w:t>S</w:t>
      </w:r>
      <w:r>
        <w:rPr>
          <w:rFonts w:cstheme="minorHAnsi"/>
          <w:color w:val="000000" w:themeColor="text1"/>
          <w:sz w:val="24"/>
          <w:szCs w:val="24"/>
        </w:rPr>
        <w:t>ugar pine</w:t>
      </w:r>
      <w:ins w:id="56" w:author="Perret, Daniel - FS, CORVALLIS, OR" w:date="2022-07-15T10:13:00Z">
        <w:r w:rsidR="00F42132">
          <w:rPr>
            <w:rFonts w:cstheme="minorHAnsi"/>
            <w:color w:val="000000" w:themeColor="text1"/>
            <w:sz w:val="24"/>
            <w:szCs w:val="24"/>
          </w:rPr>
          <w:t>’</w:t>
        </w:r>
      </w:ins>
      <w:r>
        <w:rPr>
          <w:rFonts w:cstheme="minorHAnsi"/>
          <w:color w:val="000000" w:themeColor="text1"/>
          <w:sz w:val="24"/>
          <w:szCs w:val="24"/>
        </w:rPr>
        <w:t xml:space="preserve">s range </w:t>
      </w:r>
      <w:r w:rsidR="005A26CF">
        <w:rPr>
          <w:rFonts w:cstheme="minorHAnsi"/>
          <w:color w:val="000000" w:themeColor="text1"/>
          <w:sz w:val="24"/>
          <w:szCs w:val="24"/>
        </w:rPr>
        <w:t xml:space="preserve">also </w:t>
      </w:r>
      <w:del w:id="57" w:author="Perret, Daniel - FS, CORVALLIS, OR" w:date="2022-07-15T10:14:00Z">
        <w:r w:rsidR="003267E0" w:rsidDel="00F42132">
          <w:rPr>
            <w:rFonts w:cstheme="minorHAnsi"/>
            <w:color w:val="000000" w:themeColor="text1"/>
            <w:sz w:val="24"/>
            <w:szCs w:val="24"/>
          </w:rPr>
          <w:delText>corresponds to</w:delText>
        </w:r>
      </w:del>
      <w:ins w:id="58" w:author="Perret, Daniel - FS, CORVALLIS, OR" w:date="2022-07-15T10:14:00Z">
        <w:r w:rsidR="00F42132">
          <w:rPr>
            <w:rFonts w:cstheme="minorHAnsi"/>
            <w:color w:val="000000" w:themeColor="text1"/>
            <w:sz w:val="24"/>
            <w:szCs w:val="24"/>
          </w:rPr>
          <w:t>includes</w:t>
        </w:r>
      </w:ins>
      <w:r w:rsidR="003267E0">
        <w:rPr>
          <w:rFonts w:cstheme="minorHAnsi"/>
          <w:color w:val="000000" w:themeColor="text1"/>
          <w:sz w:val="24"/>
          <w:szCs w:val="24"/>
        </w:rPr>
        <w:t xml:space="preserve"> many fire-risk watersheds in the USFS 10</w:t>
      </w:r>
      <w:del w:id="59" w:author="Perret, Daniel - FS, CORVALLIS, OR" w:date="2022-07-15T10:14:00Z">
        <w:r w:rsidR="003267E0" w:rsidDel="00F42132">
          <w:rPr>
            <w:rFonts w:cstheme="minorHAnsi"/>
            <w:color w:val="000000" w:themeColor="text1"/>
            <w:sz w:val="24"/>
            <w:szCs w:val="24"/>
          </w:rPr>
          <w:delText xml:space="preserve"> </w:delText>
        </w:r>
      </w:del>
      <w:ins w:id="60" w:author="Perret, Daniel - FS, CORVALLIS, OR" w:date="2022-07-15T10:14:00Z">
        <w:r w:rsidR="00F42132">
          <w:rPr>
            <w:rFonts w:cstheme="minorHAnsi"/>
            <w:color w:val="000000" w:themeColor="text1"/>
            <w:sz w:val="24"/>
            <w:szCs w:val="24"/>
          </w:rPr>
          <w:t>-</w:t>
        </w:r>
      </w:ins>
      <w:r w:rsidR="003267E0">
        <w:rPr>
          <w:rFonts w:cstheme="minorHAnsi"/>
          <w:color w:val="000000" w:themeColor="text1"/>
          <w:sz w:val="24"/>
          <w:szCs w:val="24"/>
        </w:rPr>
        <w:t>year fire plan (</w:t>
      </w:r>
      <w:r w:rsidR="003267E0" w:rsidRPr="003267E0">
        <w:rPr>
          <w:rFonts w:cstheme="minorHAnsi"/>
          <w:color w:val="000000" w:themeColor="text1"/>
          <w:sz w:val="24"/>
          <w:szCs w:val="24"/>
        </w:rPr>
        <w:t>FS–1187b</w:t>
      </w:r>
      <w:r w:rsidR="003267E0">
        <w:rPr>
          <w:rFonts w:cstheme="minorHAnsi"/>
          <w:color w:val="000000" w:themeColor="text1"/>
          <w:sz w:val="24"/>
          <w:szCs w:val="24"/>
        </w:rPr>
        <w:t xml:space="preserve">), while inventory and threat assessment of old growth sugar pine forests directly </w:t>
      </w:r>
      <w:r w:rsidR="005A26CF">
        <w:rPr>
          <w:rFonts w:cstheme="minorHAnsi"/>
          <w:color w:val="000000" w:themeColor="text1"/>
          <w:sz w:val="24"/>
          <w:szCs w:val="24"/>
        </w:rPr>
        <w:t>addresses Sections 2a-b of Executive Order 14072.</w:t>
      </w:r>
    </w:p>
    <w:p w14:paraId="5174E925" w14:textId="6940D43E" w:rsidR="005A26CF" w:rsidRDefault="003456A0" w:rsidP="00956245">
      <w:pPr>
        <w:rPr>
          <w:rFonts w:cstheme="minorHAnsi"/>
          <w:color w:val="000000" w:themeColor="text1"/>
          <w:sz w:val="24"/>
          <w:szCs w:val="24"/>
        </w:rPr>
      </w:pPr>
      <w:r>
        <w:rPr>
          <w:rFonts w:cstheme="minorHAnsi"/>
          <w:color w:val="000000" w:themeColor="text1"/>
          <w:sz w:val="24"/>
          <w:szCs w:val="24"/>
        </w:rPr>
        <w:t xml:space="preserve">Understanding the status, trends, and vulnerability of sugar pine across its range is needed to inform regional policy and local decision-making regarding management activities </w:t>
      </w:r>
      <w:ins w:id="61" w:author="Perret, Daniel - FS, CORVALLIS, OR" w:date="2022-07-15T10:22:00Z">
        <w:r w:rsidR="00F42132">
          <w:rPr>
            <w:rFonts w:cstheme="minorHAnsi"/>
            <w:color w:val="000000" w:themeColor="text1"/>
            <w:sz w:val="24"/>
            <w:szCs w:val="24"/>
          </w:rPr>
          <w:t>(</w:t>
        </w:r>
        <w:r w:rsidR="00F42132">
          <w:rPr>
            <w:rFonts w:cstheme="minorHAnsi"/>
            <w:i/>
            <w:iCs/>
            <w:color w:val="000000" w:themeColor="text1"/>
            <w:sz w:val="24"/>
            <w:szCs w:val="24"/>
          </w:rPr>
          <w:t xml:space="preserve">e.g., </w:t>
        </w:r>
      </w:ins>
      <w:del w:id="62" w:author="Perret, Daniel - FS, CORVALLIS, OR" w:date="2022-07-15T10:22:00Z">
        <w:r w:rsidDel="00F42132">
          <w:rPr>
            <w:rFonts w:cstheme="minorHAnsi"/>
            <w:color w:val="000000" w:themeColor="text1"/>
            <w:sz w:val="24"/>
            <w:szCs w:val="24"/>
          </w:rPr>
          <w:delText xml:space="preserve">such as </w:delText>
        </w:r>
      </w:del>
      <w:r>
        <w:rPr>
          <w:rFonts w:cstheme="minorHAnsi"/>
          <w:color w:val="000000" w:themeColor="text1"/>
          <w:sz w:val="24"/>
          <w:szCs w:val="24"/>
        </w:rPr>
        <w:t xml:space="preserve">planting, thinning, </w:t>
      </w:r>
      <w:del w:id="63" w:author="Perret, Daniel - FS, CORVALLIS, OR" w:date="2022-07-15T10:22:00Z">
        <w:r w:rsidDel="00F42132">
          <w:rPr>
            <w:rFonts w:cstheme="minorHAnsi"/>
            <w:color w:val="000000" w:themeColor="text1"/>
            <w:sz w:val="24"/>
            <w:szCs w:val="24"/>
          </w:rPr>
          <w:delText xml:space="preserve">and </w:delText>
        </w:r>
      </w:del>
      <w:r>
        <w:rPr>
          <w:rFonts w:cstheme="minorHAnsi"/>
          <w:color w:val="000000" w:themeColor="text1"/>
          <w:sz w:val="24"/>
          <w:szCs w:val="24"/>
        </w:rPr>
        <w:t>prescribed burning</w:t>
      </w:r>
      <w:ins w:id="64" w:author="Perret, Daniel - FS, CORVALLIS, OR" w:date="2022-07-15T10:22:00Z">
        <w:r w:rsidR="00F42132">
          <w:rPr>
            <w:rFonts w:cstheme="minorHAnsi"/>
            <w:color w:val="000000" w:themeColor="text1"/>
            <w:sz w:val="24"/>
            <w:szCs w:val="24"/>
          </w:rPr>
          <w:t>)</w:t>
        </w:r>
      </w:ins>
      <w:r>
        <w:rPr>
          <w:rFonts w:cstheme="minorHAnsi"/>
          <w:color w:val="000000" w:themeColor="text1"/>
          <w:sz w:val="24"/>
          <w:szCs w:val="24"/>
        </w:rPr>
        <w:t xml:space="preserve"> to mitigate biotic and climatic stressors. The intended outcome of this work is to provide</w:t>
      </w:r>
      <w:ins w:id="65" w:author="Perret, Daniel - FS, CORVALLIS, OR" w:date="2022-07-15T10:16:00Z">
        <w:r w:rsidR="00F42132">
          <w:rPr>
            <w:rFonts w:cstheme="minorHAnsi"/>
            <w:color w:val="000000" w:themeColor="text1"/>
            <w:sz w:val="24"/>
            <w:szCs w:val="24"/>
          </w:rPr>
          <w:t xml:space="preserve"> and distribute</w:t>
        </w:r>
      </w:ins>
      <w:r>
        <w:rPr>
          <w:rFonts w:cstheme="minorHAnsi"/>
          <w:color w:val="000000" w:themeColor="text1"/>
          <w:sz w:val="24"/>
          <w:szCs w:val="24"/>
        </w:rPr>
        <w:t xml:space="preserve"> a regional synthesis of </w:t>
      </w:r>
      <w:r w:rsidR="00E623D4">
        <w:rPr>
          <w:rFonts w:cstheme="minorHAnsi"/>
          <w:color w:val="000000" w:themeColor="text1"/>
          <w:sz w:val="24"/>
          <w:szCs w:val="24"/>
        </w:rPr>
        <w:t>status</w:t>
      </w:r>
      <w:r>
        <w:rPr>
          <w:rFonts w:cstheme="minorHAnsi"/>
          <w:color w:val="000000" w:themeColor="text1"/>
          <w:sz w:val="24"/>
          <w:szCs w:val="24"/>
        </w:rPr>
        <w:t>, trends, and vulnerability that is</w:t>
      </w:r>
      <w:ins w:id="66" w:author="Perret, Daniel - FS, CORVALLIS, OR" w:date="2022-07-15T10:16:00Z">
        <w:r w:rsidR="00F42132">
          <w:rPr>
            <w:rFonts w:cstheme="minorHAnsi"/>
            <w:color w:val="000000" w:themeColor="text1"/>
            <w:sz w:val="24"/>
            <w:szCs w:val="24"/>
          </w:rPr>
          <w:t xml:space="preserve"> spatially</w:t>
        </w:r>
      </w:ins>
      <w:r>
        <w:rPr>
          <w:rFonts w:cstheme="minorHAnsi"/>
          <w:color w:val="000000" w:themeColor="text1"/>
          <w:sz w:val="24"/>
          <w:szCs w:val="24"/>
        </w:rPr>
        <w:t xml:space="preserve"> scalable down to </w:t>
      </w:r>
      <w:del w:id="67" w:author="Perret, Daniel - FS, CORVALLIS, OR" w:date="2022-07-15T10:16:00Z">
        <w:r w:rsidDel="00F42132">
          <w:rPr>
            <w:rFonts w:cstheme="minorHAnsi"/>
            <w:color w:val="000000" w:themeColor="text1"/>
            <w:sz w:val="24"/>
            <w:szCs w:val="24"/>
          </w:rPr>
          <w:delText xml:space="preserve">the </w:delText>
        </w:r>
      </w:del>
      <w:ins w:id="68" w:author="Perret, Daniel - FS, CORVALLIS, OR" w:date="2022-07-15T10:16:00Z">
        <w:r w:rsidR="00F42132">
          <w:rPr>
            <w:rFonts w:cstheme="minorHAnsi"/>
            <w:color w:val="000000" w:themeColor="text1"/>
            <w:sz w:val="24"/>
            <w:szCs w:val="24"/>
          </w:rPr>
          <w:t xml:space="preserve">individual </w:t>
        </w:r>
      </w:ins>
      <w:proofErr w:type="spellStart"/>
      <w:r w:rsidR="00E623D4">
        <w:rPr>
          <w:rFonts w:cstheme="minorHAnsi"/>
          <w:color w:val="000000" w:themeColor="text1"/>
          <w:sz w:val="24"/>
          <w:szCs w:val="24"/>
        </w:rPr>
        <w:t>firesheds</w:t>
      </w:r>
      <w:proofErr w:type="spellEnd"/>
      <w:del w:id="69" w:author="Perret, Daniel - FS, CORVALLIS, OR" w:date="2022-07-15T10:16:00Z">
        <w:r w:rsidDel="00F42132">
          <w:rPr>
            <w:rFonts w:cstheme="minorHAnsi"/>
            <w:color w:val="000000" w:themeColor="text1"/>
            <w:sz w:val="24"/>
            <w:szCs w:val="24"/>
          </w:rPr>
          <w:delText xml:space="preserve"> spatial scale</w:delText>
        </w:r>
      </w:del>
      <w:r>
        <w:rPr>
          <w:rFonts w:cstheme="minorHAnsi"/>
          <w:color w:val="000000" w:themeColor="text1"/>
          <w:sz w:val="24"/>
          <w:szCs w:val="24"/>
        </w:rPr>
        <w:t xml:space="preserve">. Open access to mapped products and </w:t>
      </w:r>
      <w:del w:id="70" w:author="Perret, Daniel - FS, CORVALLIS, OR" w:date="2022-07-15T10:17:00Z">
        <w:r w:rsidDel="00F42132">
          <w:rPr>
            <w:rFonts w:cstheme="minorHAnsi"/>
            <w:color w:val="000000" w:themeColor="text1"/>
            <w:sz w:val="24"/>
            <w:szCs w:val="24"/>
          </w:rPr>
          <w:delText>target</w:delText>
        </w:r>
      </w:del>
      <w:ins w:id="71" w:author="Perret, Daniel - FS, CORVALLIS, OR" w:date="2022-07-15T10:17:00Z">
        <w:r w:rsidR="00F42132">
          <w:rPr>
            <w:rFonts w:cstheme="minorHAnsi"/>
            <w:color w:val="000000" w:themeColor="text1"/>
            <w:sz w:val="24"/>
            <w:szCs w:val="24"/>
          </w:rPr>
          <w:t>targeted</w:t>
        </w:r>
      </w:ins>
      <w:r>
        <w:rPr>
          <w:rFonts w:cstheme="minorHAnsi"/>
          <w:color w:val="000000" w:themeColor="text1"/>
          <w:sz w:val="24"/>
          <w:szCs w:val="24"/>
        </w:rPr>
        <w:t xml:space="preserve"> workshops will focus on disseminating translatable science to regional partners and stakeholders. The work will be conducted </w:t>
      </w:r>
      <w:del w:id="72" w:author="Perret, Daniel - FS, CORVALLIS, OR" w:date="2022-07-15T10:23:00Z">
        <w:r w:rsidDel="00007901">
          <w:rPr>
            <w:rFonts w:cstheme="minorHAnsi"/>
            <w:color w:val="000000" w:themeColor="text1"/>
            <w:sz w:val="24"/>
            <w:szCs w:val="24"/>
          </w:rPr>
          <w:delText xml:space="preserve">viable </w:delText>
        </w:r>
      </w:del>
      <w:ins w:id="73" w:author="Perret, Daniel - FS, CORVALLIS, OR" w:date="2022-07-15T10:23:00Z">
        <w:r w:rsidR="00007901">
          <w:rPr>
            <w:rFonts w:cstheme="minorHAnsi"/>
            <w:color w:val="000000" w:themeColor="text1"/>
            <w:sz w:val="24"/>
            <w:szCs w:val="24"/>
          </w:rPr>
          <w:t xml:space="preserve">via </w:t>
        </w:r>
      </w:ins>
      <w:r>
        <w:rPr>
          <w:rFonts w:cstheme="minorHAnsi"/>
          <w:color w:val="000000" w:themeColor="text1"/>
          <w:sz w:val="24"/>
          <w:szCs w:val="24"/>
        </w:rPr>
        <w:t>a combination of statistical analysis of existing FIA and remotely sensed data, as well as field data collection and laboratory processing of tree</w:t>
      </w:r>
      <w:ins w:id="74" w:author="Perret, Daniel - FS, CORVALLIS, OR" w:date="2022-07-15T10:23:00Z">
        <w:r w:rsidR="00007901">
          <w:rPr>
            <w:rFonts w:cstheme="minorHAnsi"/>
            <w:color w:val="000000" w:themeColor="text1"/>
            <w:sz w:val="24"/>
            <w:szCs w:val="24"/>
          </w:rPr>
          <w:t>-</w:t>
        </w:r>
      </w:ins>
      <w:del w:id="75" w:author="Perret, Daniel - FS, CORVALLIS, OR" w:date="2022-07-15T10:23:00Z">
        <w:r w:rsidDel="00007901">
          <w:rPr>
            <w:rFonts w:cstheme="minorHAnsi"/>
            <w:color w:val="000000" w:themeColor="text1"/>
            <w:sz w:val="24"/>
            <w:szCs w:val="24"/>
          </w:rPr>
          <w:delText xml:space="preserve"> </w:delText>
        </w:r>
      </w:del>
      <w:r>
        <w:rPr>
          <w:rFonts w:cstheme="minorHAnsi"/>
          <w:color w:val="000000" w:themeColor="text1"/>
          <w:sz w:val="24"/>
          <w:szCs w:val="24"/>
        </w:rPr>
        <w:t>ring samples. The statis</w:t>
      </w:r>
      <w:r w:rsidR="00E623D4">
        <w:rPr>
          <w:rFonts w:cstheme="minorHAnsi"/>
          <w:color w:val="000000" w:themeColor="text1"/>
          <w:sz w:val="24"/>
          <w:szCs w:val="24"/>
        </w:rPr>
        <w:t xml:space="preserve">tical </w:t>
      </w:r>
      <w:r>
        <w:rPr>
          <w:rFonts w:cstheme="minorHAnsi"/>
          <w:color w:val="000000" w:themeColor="text1"/>
          <w:sz w:val="24"/>
          <w:szCs w:val="24"/>
        </w:rPr>
        <w:t xml:space="preserve">modelling will occur at the CFSL, field work will be conducted throughout the range of sugar pine in Oregon and California, and tree-ring </w:t>
      </w:r>
      <w:del w:id="76" w:author="Perret, Daniel - FS, CORVALLIS, OR" w:date="2022-07-15T10:24:00Z">
        <w:r w:rsidR="00E623D4" w:rsidDel="00007901">
          <w:rPr>
            <w:rFonts w:cstheme="minorHAnsi"/>
            <w:color w:val="000000" w:themeColor="text1"/>
            <w:sz w:val="24"/>
            <w:szCs w:val="24"/>
          </w:rPr>
          <w:delText>laboratory</w:delText>
        </w:r>
        <w:r w:rsidDel="00007901">
          <w:rPr>
            <w:rFonts w:cstheme="minorHAnsi"/>
            <w:color w:val="000000" w:themeColor="text1"/>
            <w:sz w:val="24"/>
            <w:szCs w:val="24"/>
          </w:rPr>
          <w:delText xml:space="preserve"> </w:delText>
        </w:r>
      </w:del>
      <w:ins w:id="77" w:author="Perret, Daniel - FS, CORVALLIS, OR" w:date="2022-07-15T10:24:00Z">
        <w:r w:rsidR="00007901">
          <w:rPr>
            <w:rFonts w:cstheme="minorHAnsi"/>
            <w:color w:val="000000" w:themeColor="text1"/>
            <w:sz w:val="24"/>
            <w:szCs w:val="24"/>
          </w:rPr>
          <w:t xml:space="preserve">sample </w:t>
        </w:r>
      </w:ins>
      <w:r>
        <w:rPr>
          <w:rFonts w:cstheme="minorHAnsi"/>
          <w:color w:val="000000" w:themeColor="text1"/>
          <w:sz w:val="24"/>
          <w:szCs w:val="24"/>
        </w:rPr>
        <w:t xml:space="preserve">processing will occur </w:t>
      </w:r>
      <w:r w:rsidR="00E623D4">
        <w:rPr>
          <w:rFonts w:cstheme="minorHAnsi"/>
          <w:color w:val="000000" w:themeColor="text1"/>
          <w:sz w:val="24"/>
          <w:szCs w:val="24"/>
        </w:rPr>
        <w:t>at the Oregon State University Tree-ring laboratory.</w:t>
      </w:r>
    </w:p>
    <w:p w14:paraId="67C1749F" w14:textId="0B27F201" w:rsidR="00965876" w:rsidRDefault="00965876" w:rsidP="00632164">
      <w:pPr>
        <w:pStyle w:val="Heading1"/>
        <w:rPr>
          <w:sz w:val="24"/>
          <w:szCs w:val="24"/>
        </w:rPr>
      </w:pPr>
      <w:r w:rsidRPr="0074128B">
        <w:rPr>
          <w:sz w:val="24"/>
          <w:szCs w:val="24"/>
        </w:rPr>
        <w:t>Impact, importance, and expected outcomes</w:t>
      </w:r>
    </w:p>
    <w:p w14:paraId="48FF1BE9" w14:textId="4C4C7EC8" w:rsidR="00965876" w:rsidRPr="00E623D4" w:rsidRDefault="00E623D4" w:rsidP="00E623D4">
      <w:pPr>
        <w:rPr>
          <w:sz w:val="24"/>
          <w:szCs w:val="24"/>
        </w:rPr>
      </w:pPr>
      <w:r w:rsidRPr="00E623D4">
        <w:rPr>
          <w:sz w:val="24"/>
          <w:szCs w:val="24"/>
        </w:rPr>
        <w:t xml:space="preserve">Managers need assessments of sugar pine mortality to quantify factors that will reduce stress and increase vigor in support of cross-ownership, landscape-level restoration and planning activities. </w:t>
      </w:r>
      <w:r>
        <w:rPr>
          <w:sz w:val="24"/>
          <w:szCs w:val="24"/>
        </w:rPr>
        <w:t>However, managers lack such information that is summarized across demographic components and consistent across sugar pine</w:t>
      </w:r>
      <w:ins w:id="78" w:author="Perret, Daniel - FS, CORVALLIS, OR" w:date="2022-07-15T10:25:00Z">
        <w:r w:rsidR="00007901">
          <w:rPr>
            <w:sz w:val="24"/>
            <w:szCs w:val="24"/>
          </w:rPr>
          <w:t>’</w:t>
        </w:r>
      </w:ins>
      <w:r>
        <w:rPr>
          <w:sz w:val="24"/>
          <w:szCs w:val="24"/>
        </w:rPr>
        <w:t xml:space="preserve">s range. </w:t>
      </w:r>
      <w:r w:rsidRPr="00E623D4">
        <w:rPr>
          <w:sz w:val="24"/>
          <w:szCs w:val="24"/>
        </w:rPr>
        <w:t xml:space="preserve">This work will be the first </w:t>
      </w:r>
      <w:del w:id="79" w:author="Perret, Daniel - FS, CORVALLIS, OR" w:date="2022-07-15T10:25:00Z">
        <w:r w:rsidRPr="00E623D4" w:rsidDel="00007901">
          <w:rPr>
            <w:sz w:val="24"/>
            <w:szCs w:val="24"/>
          </w:rPr>
          <w:delText>attempt to</w:delText>
        </w:r>
      </w:del>
      <w:ins w:id="80" w:author="Perret, Daniel - FS, CORVALLIS, OR" w:date="2022-07-15T10:25:00Z">
        <w:r w:rsidR="00007901">
          <w:rPr>
            <w:sz w:val="24"/>
            <w:szCs w:val="24"/>
          </w:rPr>
          <w:t>broad</w:t>
        </w:r>
      </w:ins>
      <w:r w:rsidRPr="00E623D4">
        <w:rPr>
          <w:sz w:val="24"/>
          <w:szCs w:val="24"/>
        </w:rPr>
        <w:t xml:space="preserve"> </w:t>
      </w:r>
      <w:r w:rsidRPr="00E623D4">
        <w:rPr>
          <w:sz w:val="24"/>
          <w:szCs w:val="24"/>
        </w:rPr>
        <w:lastRenderedPageBreak/>
        <w:t xml:space="preserve">synthesis </w:t>
      </w:r>
      <w:ins w:id="81" w:author="Perret, Daniel - FS, CORVALLIS, OR" w:date="2022-07-15T10:25:00Z">
        <w:r w:rsidR="00007901">
          <w:rPr>
            <w:sz w:val="24"/>
            <w:szCs w:val="24"/>
          </w:rPr>
          <w:t xml:space="preserve">of sugar pine </w:t>
        </w:r>
      </w:ins>
      <w:r w:rsidRPr="00E623D4">
        <w:rPr>
          <w:sz w:val="24"/>
          <w:szCs w:val="24"/>
        </w:rPr>
        <w:t xml:space="preserve">status, trends, and vulnerability </w:t>
      </w:r>
      <w:del w:id="82" w:author="Perret, Daniel - FS, CORVALLIS, OR" w:date="2022-07-15T10:25:00Z">
        <w:r w:rsidRPr="00E623D4" w:rsidDel="00007901">
          <w:rPr>
            <w:sz w:val="24"/>
            <w:szCs w:val="24"/>
          </w:rPr>
          <w:delText xml:space="preserve">for sugar pine </w:delText>
        </w:r>
      </w:del>
      <w:r w:rsidRPr="00E623D4">
        <w:rPr>
          <w:sz w:val="24"/>
          <w:szCs w:val="24"/>
        </w:rPr>
        <w:t>across its geographic range.</w:t>
      </w:r>
      <w:ins w:id="83" w:author="Perret, Daniel - FS, CORVALLIS, OR" w:date="2022-07-15T10:26:00Z">
        <w:r w:rsidR="00007901">
          <w:rPr>
            <w:sz w:val="24"/>
            <w:szCs w:val="24"/>
          </w:rPr>
          <w:t xml:space="preserve"> F</w:t>
        </w:r>
        <w:commentRangeStart w:id="84"/>
        <w:r w:rsidR="00007901">
          <w:rPr>
            <w:sz w:val="24"/>
            <w:szCs w:val="24"/>
          </w:rPr>
          <w:t>urther, this work will</w:t>
        </w:r>
      </w:ins>
      <w:ins w:id="85" w:author="Perret, Daniel - FS, CORVALLIS, OR" w:date="2022-07-15T10:27:00Z">
        <w:r w:rsidR="00007901">
          <w:rPr>
            <w:sz w:val="24"/>
            <w:szCs w:val="24"/>
          </w:rPr>
          <w:t xml:space="preserve"> advance our general understanding of how climate change interacts with biotic and physical disturbance</w:t>
        </w:r>
      </w:ins>
      <w:ins w:id="86" w:author="Perret, Daniel - FS, CORVALLIS, OR" w:date="2022-07-15T11:15:00Z">
        <w:r w:rsidR="00D36109">
          <w:rPr>
            <w:sz w:val="24"/>
            <w:szCs w:val="24"/>
          </w:rPr>
          <w:t>s</w:t>
        </w:r>
      </w:ins>
      <w:ins w:id="87" w:author="Perret, Daniel - FS, CORVALLIS, OR" w:date="2022-07-15T10:27:00Z">
        <w:r w:rsidR="00007901">
          <w:rPr>
            <w:sz w:val="24"/>
            <w:szCs w:val="24"/>
          </w:rPr>
          <w:t xml:space="preserve"> to </w:t>
        </w:r>
      </w:ins>
      <w:ins w:id="88" w:author="Perret, Daniel - FS, CORVALLIS, OR" w:date="2022-07-15T10:28:00Z">
        <w:r w:rsidR="00007901">
          <w:rPr>
            <w:sz w:val="24"/>
            <w:szCs w:val="24"/>
          </w:rPr>
          <w:t>drive tree population trajectories</w:t>
        </w:r>
      </w:ins>
      <w:ins w:id="89" w:author="Perret, Daniel - FS, CORVALLIS, OR" w:date="2022-07-15T11:15:00Z">
        <w:r w:rsidR="00D36109">
          <w:rPr>
            <w:sz w:val="24"/>
            <w:szCs w:val="24"/>
          </w:rPr>
          <w:t>.</w:t>
        </w:r>
        <w:commentRangeEnd w:id="84"/>
        <w:r w:rsidR="00D36109">
          <w:rPr>
            <w:rStyle w:val="CommentReference"/>
          </w:rPr>
          <w:commentReference w:id="84"/>
        </w:r>
      </w:ins>
    </w:p>
    <w:p w14:paraId="2CF78F6D" w14:textId="3DD7472A" w:rsidR="000345AD" w:rsidRPr="0074128B" w:rsidRDefault="00965876" w:rsidP="00632164">
      <w:pPr>
        <w:pStyle w:val="Heading1"/>
        <w:rPr>
          <w:sz w:val="24"/>
          <w:szCs w:val="24"/>
        </w:rPr>
      </w:pPr>
      <w:r w:rsidRPr="0074128B">
        <w:rPr>
          <w:sz w:val="24"/>
          <w:szCs w:val="24"/>
        </w:rPr>
        <w:t>Strategic Coordination</w:t>
      </w:r>
    </w:p>
    <w:p w14:paraId="26C86D67" w14:textId="11FB42CC" w:rsidR="005C11B5" w:rsidRPr="0074128B" w:rsidRDefault="00E623D4" w:rsidP="00E55272">
      <w:pPr>
        <w:spacing w:before="60" w:after="60"/>
        <w:rPr>
          <w:rFonts w:cstheme="minorHAnsi"/>
          <w:color w:val="000000" w:themeColor="text1"/>
          <w:sz w:val="24"/>
          <w:szCs w:val="24"/>
        </w:rPr>
      </w:pPr>
      <w:r>
        <w:rPr>
          <w:sz w:val="24"/>
          <w:szCs w:val="24"/>
        </w:rPr>
        <w:t xml:space="preserve">The primary research team </w:t>
      </w:r>
      <w:del w:id="90" w:author="Perret, Daniel - FS, CORVALLIS, OR" w:date="2022-07-15T10:26:00Z">
        <w:r w:rsidDel="00007901">
          <w:rPr>
            <w:sz w:val="24"/>
            <w:szCs w:val="24"/>
          </w:rPr>
          <w:delText xml:space="preserve">consistent </w:delText>
        </w:r>
      </w:del>
      <w:ins w:id="91" w:author="Perret, Daniel - FS, CORVALLIS, OR" w:date="2022-07-15T10:26:00Z">
        <w:r w:rsidR="00007901">
          <w:rPr>
            <w:sz w:val="24"/>
            <w:szCs w:val="24"/>
          </w:rPr>
          <w:t xml:space="preserve">consists </w:t>
        </w:r>
      </w:ins>
      <w:r>
        <w:rPr>
          <w:sz w:val="24"/>
          <w:szCs w:val="24"/>
        </w:rPr>
        <w:t>of Harold Zald (PNWRS), David Bell (PNWRS), Andy Gray (PNWRS), and Daniel Perret (ORISE Postdoctoral Fellow). Additionally, this project was developed over the past year in consultation with Laura Lowrey (FHP SW Oregon Service Center), Bill Kuhn (R6 SW Oregon Regional Ecologist), Scott Kolpak (R6 SW Oregon Area Geneticist), and Marc Meyer (R5 Provincial Ecologist).</w:t>
      </w:r>
      <w:r w:rsidR="001D4FA7">
        <w:rPr>
          <w:sz w:val="24"/>
          <w:szCs w:val="24"/>
        </w:rPr>
        <w:t xml:space="preserve"> In addition to NFS regional partners, we will use our existing network of past </w:t>
      </w:r>
      <w:proofErr w:type="spellStart"/>
      <w:r w:rsidR="001D4FA7">
        <w:rPr>
          <w:sz w:val="24"/>
          <w:szCs w:val="24"/>
        </w:rPr>
        <w:t>colabortors</w:t>
      </w:r>
      <w:proofErr w:type="spellEnd"/>
      <w:r w:rsidR="001D4FA7">
        <w:rPr>
          <w:sz w:val="24"/>
          <w:szCs w:val="24"/>
        </w:rPr>
        <w:t xml:space="preserve"> and partners to disseminate project findings and to the BLM, NPS, state agencies (ODF, </w:t>
      </w:r>
      <w:proofErr w:type="spellStart"/>
      <w:r w:rsidR="001D4FA7">
        <w:rPr>
          <w:sz w:val="24"/>
          <w:szCs w:val="24"/>
        </w:rPr>
        <w:t>Calfire</w:t>
      </w:r>
      <w:proofErr w:type="spellEnd"/>
      <w:r w:rsidR="001D4FA7">
        <w:rPr>
          <w:sz w:val="24"/>
          <w:szCs w:val="24"/>
        </w:rPr>
        <w:t>)</w:t>
      </w:r>
      <w:r>
        <w:rPr>
          <w:sz w:val="24"/>
          <w:szCs w:val="24"/>
        </w:rPr>
        <w:t>,</w:t>
      </w:r>
      <w:r w:rsidR="001D4FA7">
        <w:rPr>
          <w:sz w:val="24"/>
          <w:szCs w:val="24"/>
        </w:rPr>
        <w:t xml:space="preserve"> and Tribal natural resources managers. Our partners will so this work to identify areas were sugar demographic </w:t>
      </w:r>
      <w:proofErr w:type="gramStart"/>
      <w:r w:rsidR="001D4FA7">
        <w:rPr>
          <w:sz w:val="24"/>
          <w:szCs w:val="24"/>
        </w:rPr>
        <w:t>trends  and</w:t>
      </w:r>
      <w:proofErr w:type="gramEnd"/>
      <w:r w:rsidR="001D4FA7">
        <w:rPr>
          <w:sz w:val="24"/>
          <w:szCs w:val="24"/>
        </w:rPr>
        <w:t xml:space="preserve"> mortality vulnerability suggest management actions to either mitigate risk (thinning and/or prescribed burning) or plant sugar pine to maintaining landscape persistence of the species. </w:t>
      </w:r>
      <w:commentRangeStart w:id="92"/>
      <w:r w:rsidR="001D4FA7">
        <w:rPr>
          <w:sz w:val="24"/>
          <w:szCs w:val="24"/>
        </w:rPr>
        <w:t xml:space="preserve">This project contributes to multiple long-term lines of work supporting PNW priorities. </w:t>
      </w:r>
      <w:commentRangeEnd w:id="92"/>
      <w:r w:rsidR="001D4FA7">
        <w:rPr>
          <w:sz w:val="24"/>
          <w:szCs w:val="24"/>
        </w:rPr>
        <w:t xml:space="preserve">Others such as </w:t>
      </w:r>
      <w:proofErr w:type="spellStart"/>
      <w:r w:rsidR="001D4FA7">
        <w:rPr>
          <w:sz w:val="24"/>
          <w:szCs w:val="24"/>
        </w:rPr>
        <w:t>Goheen</w:t>
      </w:r>
      <w:proofErr w:type="spellEnd"/>
      <w:r w:rsidR="001D4FA7">
        <w:rPr>
          <w:sz w:val="24"/>
          <w:szCs w:val="24"/>
        </w:rPr>
        <w:t xml:space="preserve"> and </w:t>
      </w:r>
      <w:proofErr w:type="spellStart"/>
      <w:r w:rsidR="001D4FA7">
        <w:rPr>
          <w:sz w:val="24"/>
          <w:szCs w:val="24"/>
        </w:rPr>
        <w:t>Goheen</w:t>
      </w:r>
      <w:proofErr w:type="spellEnd"/>
      <w:r w:rsidR="001D4FA7">
        <w:rPr>
          <w:sz w:val="24"/>
          <w:szCs w:val="24"/>
        </w:rPr>
        <w:t xml:space="preserve"> </w:t>
      </w:r>
      <w:r w:rsidR="001D4FA7">
        <w:rPr>
          <w:rStyle w:val="CommentReference"/>
        </w:rPr>
        <w:commentReference w:id="92"/>
      </w:r>
      <w:r w:rsidR="001D4FA7">
        <w:rPr>
          <w:sz w:val="24"/>
          <w:szCs w:val="24"/>
        </w:rPr>
        <w:t xml:space="preserve">(USFS </w:t>
      </w:r>
      <w:r w:rsidR="001D4FA7" w:rsidRPr="001D4FA7">
        <w:rPr>
          <w:sz w:val="24"/>
          <w:szCs w:val="24"/>
        </w:rPr>
        <w:t>SWOFIDSC-14-01</w:t>
      </w:r>
      <w:r w:rsidR="001D4FA7">
        <w:rPr>
          <w:sz w:val="24"/>
          <w:szCs w:val="24"/>
        </w:rPr>
        <w:t xml:space="preserve">) have examined the status of sugar pine in SW Oregon, while Goeking and </w:t>
      </w:r>
      <w:proofErr w:type="spellStart"/>
      <w:r w:rsidR="001D4FA7">
        <w:rPr>
          <w:sz w:val="24"/>
          <w:szCs w:val="24"/>
        </w:rPr>
        <w:t>Windmuller</w:t>
      </w:r>
      <w:proofErr w:type="spellEnd"/>
      <w:r w:rsidR="001D4FA7">
        <w:rPr>
          <w:sz w:val="24"/>
          <w:szCs w:val="24"/>
        </w:rPr>
        <w:t xml:space="preserve">-Campione (2021, </w:t>
      </w:r>
      <w:hyperlink r:id="rId10" w:history="1">
        <w:r w:rsidR="001D4FA7" w:rsidRPr="008163C7">
          <w:rPr>
            <w:rStyle w:val="Hyperlink"/>
            <w:sz w:val="24"/>
            <w:szCs w:val="24"/>
          </w:rPr>
          <w:t>https://doi.org/10.1016/j.foreco.2021.119438</w:t>
        </w:r>
      </w:hyperlink>
      <w:r w:rsidR="001D4FA7">
        <w:rPr>
          <w:sz w:val="24"/>
          <w:szCs w:val="24"/>
        </w:rPr>
        <w:t xml:space="preserve">) conducted a broad assessment of five-needle pines in the United States. Neither </w:t>
      </w:r>
      <w:r w:rsidR="00E55272">
        <w:rPr>
          <w:sz w:val="24"/>
          <w:szCs w:val="24"/>
        </w:rPr>
        <w:t>conducted vulnerability modelling or quantified growth climate relationships, and to our best available knowledge this project is the only one actively pursuing a detailed quantification of sugar pine status, trends, and vulnerability across its geographic range.</w:t>
      </w:r>
    </w:p>
    <w:p w14:paraId="3478E20B" w14:textId="2283BF98" w:rsidR="0071325D" w:rsidRPr="0074128B" w:rsidRDefault="00882306" w:rsidP="00632164">
      <w:pPr>
        <w:pStyle w:val="Heading1"/>
        <w:rPr>
          <w:sz w:val="24"/>
          <w:szCs w:val="24"/>
        </w:rPr>
      </w:pPr>
      <w:r w:rsidRPr="0074128B">
        <w:rPr>
          <w:sz w:val="24"/>
          <w:szCs w:val="24"/>
        </w:rPr>
        <w:t>Deliverables</w:t>
      </w:r>
      <w:r w:rsidR="00337E55" w:rsidRPr="0074128B">
        <w:rPr>
          <w:sz w:val="24"/>
          <w:szCs w:val="24"/>
        </w:rPr>
        <w:t>/Outcomes</w:t>
      </w:r>
    </w:p>
    <w:p w14:paraId="4C3CB6B1" w14:textId="30BBBE26" w:rsidR="00E55272" w:rsidRPr="00E55272" w:rsidRDefault="00E55272" w:rsidP="00E55272">
      <w:pPr>
        <w:rPr>
          <w:rFonts w:cstheme="minorHAnsi"/>
          <w:color w:val="000000" w:themeColor="text1"/>
          <w:sz w:val="24"/>
          <w:szCs w:val="24"/>
        </w:rPr>
      </w:pPr>
      <w:r w:rsidRPr="00E55272">
        <w:rPr>
          <w:rFonts w:cstheme="minorHAnsi"/>
          <w:color w:val="000000" w:themeColor="text1"/>
          <w:sz w:val="24"/>
          <w:szCs w:val="24"/>
        </w:rPr>
        <w:t>1) Publications (peer-reviewed journals), including (</w:t>
      </w:r>
      <w:proofErr w:type="spellStart"/>
      <w:r w:rsidRPr="00E55272">
        <w:rPr>
          <w:rFonts w:cstheme="minorHAnsi"/>
          <w:color w:val="000000" w:themeColor="text1"/>
          <w:sz w:val="24"/>
          <w:szCs w:val="24"/>
        </w:rPr>
        <w:t>i</w:t>
      </w:r>
      <w:proofErr w:type="spellEnd"/>
      <w:r w:rsidRPr="00E55272">
        <w:rPr>
          <w:rFonts w:cstheme="minorHAnsi"/>
          <w:color w:val="000000" w:themeColor="text1"/>
          <w:sz w:val="24"/>
          <w:szCs w:val="24"/>
        </w:rPr>
        <w:t>) guidelines for the combinations of tree size, stand density, and climates associated with greater mortality</w:t>
      </w:r>
      <w:r>
        <w:rPr>
          <w:rFonts w:cstheme="minorHAnsi"/>
          <w:color w:val="000000" w:themeColor="text1"/>
          <w:sz w:val="24"/>
          <w:szCs w:val="24"/>
        </w:rPr>
        <w:t xml:space="preserve">, </w:t>
      </w:r>
      <w:r w:rsidRPr="00E55272">
        <w:rPr>
          <w:rFonts w:cstheme="minorHAnsi"/>
          <w:color w:val="000000" w:themeColor="text1"/>
          <w:sz w:val="24"/>
          <w:szCs w:val="24"/>
        </w:rPr>
        <w:t>(ii) mapping of potential high severity sugar pine decline</w:t>
      </w:r>
      <w:r>
        <w:rPr>
          <w:rFonts w:cstheme="minorHAnsi"/>
          <w:color w:val="000000" w:themeColor="text1"/>
          <w:sz w:val="24"/>
          <w:szCs w:val="24"/>
        </w:rPr>
        <w:t>, and (iii) tree growth-climate relationships across the climatic range of sugar pines current geographic distribution</w:t>
      </w:r>
      <w:r w:rsidRPr="00E55272">
        <w:rPr>
          <w:rFonts w:cstheme="minorHAnsi"/>
          <w:color w:val="000000" w:themeColor="text1"/>
          <w:sz w:val="24"/>
          <w:szCs w:val="24"/>
        </w:rPr>
        <w:t>.</w:t>
      </w:r>
    </w:p>
    <w:p w14:paraId="5039937E" w14:textId="77777777" w:rsidR="00E55272" w:rsidRPr="00E55272" w:rsidRDefault="00E55272" w:rsidP="00E55272">
      <w:pPr>
        <w:rPr>
          <w:rFonts w:cstheme="minorHAnsi"/>
          <w:color w:val="000000" w:themeColor="text1"/>
          <w:sz w:val="24"/>
          <w:szCs w:val="24"/>
        </w:rPr>
      </w:pPr>
      <w:r w:rsidRPr="00E55272">
        <w:rPr>
          <w:rFonts w:cstheme="minorHAnsi"/>
          <w:color w:val="000000" w:themeColor="text1"/>
          <w:sz w:val="24"/>
          <w:szCs w:val="24"/>
        </w:rPr>
        <w:t>(2) Subbasin- or watershed-scale maps of current sugar pine density and mortality rates by size class, useful for regional manager prioritization across ownerships.</w:t>
      </w:r>
    </w:p>
    <w:p w14:paraId="4BDC37E4" w14:textId="77777777" w:rsidR="00E55272" w:rsidRPr="00E55272" w:rsidRDefault="00E55272" w:rsidP="00E55272">
      <w:pPr>
        <w:rPr>
          <w:rFonts w:cstheme="minorHAnsi"/>
          <w:color w:val="000000" w:themeColor="text1"/>
          <w:sz w:val="24"/>
          <w:szCs w:val="24"/>
        </w:rPr>
      </w:pPr>
      <w:r w:rsidRPr="00E55272">
        <w:rPr>
          <w:rFonts w:cstheme="minorHAnsi"/>
          <w:color w:val="000000" w:themeColor="text1"/>
          <w:sz w:val="24"/>
          <w:szCs w:val="24"/>
        </w:rPr>
        <w:t>(3) 30-meter resolution maps of mortality potential, useful for identifying local sugar pine declines.</w:t>
      </w:r>
    </w:p>
    <w:p w14:paraId="751F03CE" w14:textId="77777777" w:rsidR="00E55272" w:rsidRDefault="00E55272" w:rsidP="00E55272">
      <w:pPr>
        <w:rPr>
          <w:rFonts w:cstheme="minorHAnsi"/>
          <w:color w:val="000000" w:themeColor="text1"/>
          <w:sz w:val="24"/>
          <w:szCs w:val="24"/>
        </w:rPr>
      </w:pPr>
      <w:r w:rsidRPr="00E55272">
        <w:rPr>
          <w:rFonts w:cstheme="minorHAnsi"/>
          <w:color w:val="000000" w:themeColor="text1"/>
          <w:sz w:val="24"/>
          <w:szCs w:val="24"/>
        </w:rPr>
        <w:t xml:space="preserve">(4) Presentations to regional and national conferences, a cross-agency webinar, an ESRI Story Map written for public non-scientists, and a request to update the NIDRM (managed by FHAAST) based on findings. </w:t>
      </w:r>
    </w:p>
    <w:p w14:paraId="5FC45E4F" w14:textId="77777777" w:rsidR="00E55272" w:rsidRDefault="00E55272" w:rsidP="00E55272">
      <w:pPr>
        <w:rPr>
          <w:rFonts w:cstheme="minorHAnsi"/>
          <w:color w:val="000000" w:themeColor="text1"/>
          <w:sz w:val="24"/>
          <w:szCs w:val="24"/>
        </w:rPr>
      </w:pPr>
      <w:commentRangeStart w:id="93"/>
      <w:r>
        <w:rPr>
          <w:rFonts w:cstheme="minorHAnsi"/>
          <w:color w:val="000000" w:themeColor="text1"/>
          <w:sz w:val="24"/>
          <w:szCs w:val="24"/>
        </w:rPr>
        <w:t>(5) Downloadable maps made available on the LEMMA website (</w:t>
      </w:r>
      <w:hyperlink r:id="rId11" w:history="1">
        <w:r w:rsidRPr="008163C7">
          <w:rPr>
            <w:rStyle w:val="Hyperlink"/>
            <w:rFonts w:cstheme="minorHAnsi"/>
            <w:sz w:val="24"/>
            <w:szCs w:val="24"/>
          </w:rPr>
          <w:t>https://lemma.forestry.oregonstate.edu/data</w:t>
        </w:r>
      </w:hyperlink>
      <w:r>
        <w:rPr>
          <w:rFonts w:cstheme="minorHAnsi"/>
          <w:color w:val="000000" w:themeColor="text1"/>
          <w:sz w:val="24"/>
          <w:szCs w:val="24"/>
        </w:rPr>
        <w:t>).</w:t>
      </w:r>
      <w:commentRangeEnd w:id="93"/>
      <w:r>
        <w:rPr>
          <w:rStyle w:val="CommentReference"/>
        </w:rPr>
        <w:commentReference w:id="93"/>
      </w:r>
    </w:p>
    <w:p w14:paraId="6167B33C" w14:textId="0F5E3A71" w:rsidR="000345AD" w:rsidRPr="0074128B" w:rsidRDefault="00CF6004" w:rsidP="00632164">
      <w:pPr>
        <w:pStyle w:val="Heading1"/>
        <w:rPr>
          <w:sz w:val="24"/>
          <w:szCs w:val="24"/>
        </w:rPr>
      </w:pPr>
      <w:r w:rsidRPr="0074128B">
        <w:rPr>
          <w:sz w:val="24"/>
          <w:szCs w:val="24"/>
        </w:rPr>
        <w:t>Project Status</w:t>
      </w:r>
    </w:p>
    <w:p w14:paraId="0CA7A22D" w14:textId="77777777" w:rsidR="00E55272" w:rsidRDefault="00E55272" w:rsidP="00E55272">
      <w:pPr>
        <w:rPr>
          <w:rFonts w:cstheme="minorHAnsi"/>
          <w:color w:val="000000" w:themeColor="text1"/>
          <w:sz w:val="24"/>
          <w:szCs w:val="24"/>
        </w:rPr>
      </w:pPr>
      <w:r>
        <w:rPr>
          <w:rFonts w:cstheme="minorHAnsi"/>
          <w:color w:val="000000" w:themeColor="text1"/>
          <w:sz w:val="24"/>
          <w:szCs w:val="24"/>
        </w:rPr>
        <w:t>This is a new project, requesting one year of funding, but the project duration will be for 2 years.</w:t>
      </w:r>
    </w:p>
    <w:p w14:paraId="54766173" w14:textId="1CC1A9E1" w:rsidR="000345AD" w:rsidRPr="00E55272" w:rsidRDefault="00E55272" w:rsidP="00E55272">
      <w:pPr>
        <w:rPr>
          <w:rFonts w:cstheme="minorHAnsi"/>
          <w:color w:val="000000" w:themeColor="text1"/>
          <w:sz w:val="24"/>
          <w:szCs w:val="24"/>
        </w:rPr>
      </w:pPr>
      <w:r>
        <w:rPr>
          <w:rFonts w:cstheme="minorHAnsi"/>
          <w:color w:val="000000" w:themeColor="text1"/>
          <w:sz w:val="24"/>
          <w:szCs w:val="24"/>
        </w:rPr>
        <w:lastRenderedPageBreak/>
        <w:t xml:space="preserve">Previous station investments to consider are twofold. First, this project leverages the long-standing PNWRS commitment to GNN mapping in support of the NWFP. GNN mapping is being leveraged to develop </w:t>
      </w:r>
      <w:r w:rsidR="00B57BA5">
        <w:rPr>
          <w:rFonts w:cstheme="minorHAnsi"/>
          <w:color w:val="000000" w:themeColor="text1"/>
          <w:sz w:val="24"/>
          <w:szCs w:val="24"/>
        </w:rPr>
        <w:t xml:space="preserve">vulnerability models and maps for this project. </w:t>
      </w:r>
      <w:r>
        <w:rPr>
          <w:rFonts w:cstheme="minorHAnsi"/>
          <w:color w:val="000000" w:themeColor="text1"/>
          <w:sz w:val="24"/>
          <w:szCs w:val="24"/>
        </w:rPr>
        <w:t xml:space="preserve">Second, the PNWRS and WWETAC have </w:t>
      </w:r>
      <w:r w:rsidR="00B57BA5">
        <w:rPr>
          <w:rFonts w:cstheme="minorHAnsi"/>
          <w:color w:val="000000" w:themeColor="text1"/>
          <w:sz w:val="24"/>
          <w:szCs w:val="24"/>
        </w:rPr>
        <w:t>invested almost two years of funding for the subalpine fir decline project supporting ORISE Fellow and project collaborator Daniel Perret. The data processing and statistical modelling methods Dr. Perret has developed for subalpine fir will be directly used for analysis of sugar pine.</w:t>
      </w:r>
    </w:p>
    <w:p w14:paraId="447E6C14" w14:textId="4FC7FD0E" w:rsidR="004F6C7B" w:rsidRPr="0074128B" w:rsidRDefault="004F6C7B" w:rsidP="00632164">
      <w:pPr>
        <w:pStyle w:val="Heading1"/>
        <w:rPr>
          <w:sz w:val="24"/>
          <w:szCs w:val="24"/>
        </w:rPr>
      </w:pPr>
      <w:r w:rsidRPr="0074128B">
        <w:rPr>
          <w:sz w:val="24"/>
          <w:szCs w:val="24"/>
        </w:rPr>
        <w:t>Diversity, Equity, and Inclusion</w:t>
      </w:r>
    </w:p>
    <w:p w14:paraId="2CCCAAF6" w14:textId="59640137" w:rsidR="004F6C7B" w:rsidRPr="00B57BA5" w:rsidRDefault="00B57BA5" w:rsidP="00B57BA5">
      <w:pPr>
        <w:rPr>
          <w:rFonts w:cstheme="minorHAnsi"/>
          <w:color w:val="000000" w:themeColor="text1"/>
          <w:sz w:val="24"/>
          <w:szCs w:val="24"/>
        </w:rPr>
      </w:pPr>
      <w:commentRangeStart w:id="94"/>
      <w:r>
        <w:rPr>
          <w:rFonts w:cstheme="minorHAnsi"/>
          <w:color w:val="000000" w:themeColor="text1"/>
          <w:sz w:val="24"/>
          <w:szCs w:val="24"/>
        </w:rPr>
        <w:t xml:space="preserve">Given the cultural significance of large old growth trees to many west coast indigenous cultures, we believe scientific information about threats to old growth sugar pines via trends analysis and vulnerability modelling will be highly valuable to inform tribal resource management and cross-organizational planning where tribal cultural concerns are valued. At the </w:t>
      </w:r>
      <w:r w:rsidRPr="00B57BA5">
        <w:rPr>
          <w:rFonts w:cstheme="minorHAnsi"/>
          <w:color w:val="000000" w:themeColor="text1"/>
          <w:sz w:val="24"/>
          <w:szCs w:val="24"/>
        </w:rPr>
        <w:t>Wildfire Crisis Strategy</w:t>
      </w:r>
      <w:r>
        <w:rPr>
          <w:rFonts w:cstheme="minorHAnsi"/>
          <w:color w:val="000000" w:themeColor="text1"/>
          <w:sz w:val="24"/>
          <w:szCs w:val="24"/>
        </w:rPr>
        <w:t xml:space="preserve"> </w:t>
      </w:r>
      <w:r w:rsidRPr="00B57BA5">
        <w:rPr>
          <w:rFonts w:cstheme="minorHAnsi"/>
          <w:color w:val="000000" w:themeColor="text1"/>
          <w:sz w:val="24"/>
          <w:szCs w:val="24"/>
        </w:rPr>
        <w:t>R</w:t>
      </w:r>
      <w:r>
        <w:rPr>
          <w:rFonts w:cstheme="minorHAnsi"/>
          <w:color w:val="000000" w:themeColor="text1"/>
          <w:sz w:val="24"/>
          <w:szCs w:val="24"/>
        </w:rPr>
        <w:t xml:space="preserve">6 </w:t>
      </w:r>
      <w:r w:rsidRPr="00B57BA5">
        <w:rPr>
          <w:rFonts w:cstheme="minorHAnsi"/>
          <w:color w:val="000000" w:themeColor="text1"/>
          <w:sz w:val="24"/>
          <w:szCs w:val="24"/>
        </w:rPr>
        <w:t>Roundtable</w:t>
      </w:r>
      <w:r>
        <w:rPr>
          <w:rFonts w:cstheme="minorHAnsi"/>
          <w:color w:val="000000" w:themeColor="text1"/>
          <w:sz w:val="24"/>
          <w:szCs w:val="24"/>
        </w:rPr>
        <w:t>, it was clear that regional partners want translational science that can inform decision-making. In the process of developing our outreach activities, we will make specific effort to enable Tribal resource managers and USFS tribal liaisons</w:t>
      </w:r>
      <w:r w:rsidR="004F6C7B" w:rsidRPr="00B57BA5">
        <w:rPr>
          <w:rFonts w:cstheme="minorHAnsi"/>
          <w:color w:val="000000" w:themeColor="text1"/>
          <w:sz w:val="24"/>
          <w:szCs w:val="24"/>
        </w:rPr>
        <w:t>.</w:t>
      </w:r>
      <w:commentRangeEnd w:id="94"/>
      <w:r>
        <w:rPr>
          <w:rStyle w:val="CommentReference"/>
        </w:rPr>
        <w:commentReference w:id="94"/>
      </w:r>
    </w:p>
    <w:p w14:paraId="0EFC0866" w14:textId="04FEF80B" w:rsidR="000345AD" w:rsidRPr="0074128B" w:rsidRDefault="000345AD" w:rsidP="00632164">
      <w:pPr>
        <w:pStyle w:val="Heading1"/>
        <w:rPr>
          <w:sz w:val="24"/>
          <w:szCs w:val="24"/>
        </w:rPr>
      </w:pPr>
      <w:r w:rsidRPr="0074128B">
        <w:rPr>
          <w:sz w:val="24"/>
          <w:szCs w:val="24"/>
        </w:rPr>
        <w:t>Urgency</w:t>
      </w:r>
    </w:p>
    <w:p w14:paraId="1E325127" w14:textId="21352F42" w:rsidR="00CA0B70" w:rsidRDefault="00DF2AD0" w:rsidP="00B57BA5">
      <w:pPr>
        <w:rPr>
          <w:rFonts w:cstheme="minorHAnsi"/>
          <w:color w:val="000000" w:themeColor="text1"/>
          <w:sz w:val="24"/>
          <w:szCs w:val="24"/>
        </w:rPr>
      </w:pPr>
      <w:commentRangeStart w:id="95"/>
      <w:r w:rsidRPr="00B57BA5">
        <w:rPr>
          <w:rFonts w:cstheme="minorHAnsi"/>
          <w:color w:val="000000" w:themeColor="text1"/>
          <w:sz w:val="24"/>
          <w:szCs w:val="24"/>
        </w:rPr>
        <w:t>1 (urgent, cannot wait)</w:t>
      </w:r>
      <w:r w:rsidR="00CA0B70">
        <w:rPr>
          <w:rFonts w:cstheme="minorHAnsi"/>
          <w:color w:val="000000" w:themeColor="text1"/>
          <w:sz w:val="24"/>
          <w:szCs w:val="24"/>
        </w:rPr>
        <w:t>. Primary urgency is one of collaborative research capacity. We currently have an excellent ORISE fellow that can seamlessly transition from his current project to this one. Dr. Perret’s skills in statistical modeling and dendrochronology will help ensure the projects success. Not receiving funding potentially creates a funding gap where Dr. Perret is no longer and ORISE fellow and undoubtably will be successful finding employment opportunities elsewhere. Recruitment of someone else with Dr. Perret’s skills and interests is highly unlikely, so the lack of funding in FY23 would make it less likely this project would have the personnel in place to be successful in the FY24 funding cycle.</w:t>
      </w:r>
      <w:commentRangeEnd w:id="95"/>
      <w:r w:rsidR="00D36109">
        <w:rPr>
          <w:rStyle w:val="CommentReference"/>
        </w:rPr>
        <w:commentReference w:id="95"/>
      </w:r>
    </w:p>
    <w:p w14:paraId="25EFFB49" w14:textId="7BEF4177" w:rsidR="000345AD" w:rsidRPr="0074128B" w:rsidRDefault="000345AD" w:rsidP="00632164">
      <w:pPr>
        <w:pStyle w:val="Heading1"/>
        <w:rPr>
          <w:sz w:val="24"/>
          <w:szCs w:val="24"/>
        </w:rPr>
      </w:pPr>
      <w:r w:rsidRPr="0074128B">
        <w:rPr>
          <w:sz w:val="24"/>
          <w:szCs w:val="24"/>
        </w:rPr>
        <w:t>Station funding</w:t>
      </w:r>
    </w:p>
    <w:p w14:paraId="2F8C7F97" w14:textId="77777777" w:rsidR="00CA0B70" w:rsidRDefault="00CA0B70" w:rsidP="00CA0B70">
      <w:pPr>
        <w:rPr>
          <w:rFonts w:cstheme="minorHAnsi"/>
          <w:color w:val="000000" w:themeColor="text1"/>
          <w:sz w:val="24"/>
          <w:szCs w:val="24"/>
        </w:rPr>
      </w:pPr>
      <w:r>
        <w:rPr>
          <w:rFonts w:cstheme="minorHAnsi"/>
          <w:color w:val="000000" w:themeColor="text1"/>
          <w:sz w:val="24"/>
          <w:szCs w:val="24"/>
        </w:rPr>
        <w:t>$100,000 (100% FRRE)</w:t>
      </w:r>
    </w:p>
    <w:p w14:paraId="72482E23" w14:textId="77777777" w:rsidR="00CA0B70" w:rsidRDefault="00CA0B70" w:rsidP="00CA0B70">
      <w:pPr>
        <w:rPr>
          <w:rFonts w:cstheme="minorHAnsi"/>
          <w:color w:val="000000" w:themeColor="text1"/>
          <w:sz w:val="24"/>
          <w:szCs w:val="24"/>
        </w:rPr>
      </w:pPr>
      <w:r>
        <w:rPr>
          <w:rFonts w:cstheme="minorHAnsi"/>
          <w:color w:val="000000" w:themeColor="text1"/>
          <w:sz w:val="24"/>
          <w:szCs w:val="24"/>
        </w:rPr>
        <w:t>Station funding to be used for an interagency agreement supporting one ORISE fellow.</w:t>
      </w:r>
    </w:p>
    <w:p w14:paraId="28E834D5" w14:textId="14D29987" w:rsidR="00D369E5" w:rsidRPr="0074128B" w:rsidRDefault="00337E55" w:rsidP="00632164">
      <w:pPr>
        <w:pStyle w:val="Heading1"/>
        <w:rPr>
          <w:sz w:val="24"/>
          <w:szCs w:val="24"/>
        </w:rPr>
      </w:pPr>
      <w:r w:rsidRPr="0074128B">
        <w:rPr>
          <w:sz w:val="24"/>
          <w:szCs w:val="24"/>
        </w:rPr>
        <w:t>Personnel Requirements -</w:t>
      </w:r>
      <w:r w:rsidR="00D369E5" w:rsidRPr="0074128B">
        <w:rPr>
          <w:sz w:val="24"/>
          <w:szCs w:val="24"/>
        </w:rPr>
        <w:t xml:space="preserve"> P&amp;T</w:t>
      </w:r>
      <w:r w:rsidRPr="0074128B">
        <w:rPr>
          <w:sz w:val="24"/>
          <w:szCs w:val="24"/>
        </w:rPr>
        <w:t xml:space="preserve">, </w:t>
      </w:r>
      <w:r w:rsidR="00D369E5" w:rsidRPr="0074128B">
        <w:rPr>
          <w:sz w:val="24"/>
          <w:szCs w:val="24"/>
        </w:rPr>
        <w:t>temp/term requirements</w:t>
      </w:r>
    </w:p>
    <w:p w14:paraId="7A25CC3B" w14:textId="77777777" w:rsidR="00CA0B70" w:rsidRDefault="00CA0B70" w:rsidP="00CA0B70">
      <w:pPr>
        <w:rPr>
          <w:rFonts w:cstheme="minorHAnsi"/>
          <w:color w:val="000000" w:themeColor="text1"/>
          <w:sz w:val="24"/>
          <w:szCs w:val="24"/>
        </w:rPr>
      </w:pPr>
      <w:r>
        <w:rPr>
          <w:rFonts w:cstheme="minorHAnsi"/>
          <w:color w:val="000000" w:themeColor="text1"/>
          <w:sz w:val="24"/>
          <w:szCs w:val="24"/>
        </w:rPr>
        <w:t xml:space="preserve">Other station personnel include David Bell (RMA) and Andy Gray (RMA). No additional P&amp;T or temp/term personnel are </w:t>
      </w:r>
      <w:r w:rsidR="00CF6004" w:rsidRPr="00CA0B70">
        <w:rPr>
          <w:rFonts w:cstheme="minorHAnsi"/>
          <w:color w:val="000000" w:themeColor="text1"/>
          <w:sz w:val="24"/>
          <w:szCs w:val="24"/>
        </w:rPr>
        <w:t>involved</w:t>
      </w:r>
      <w:r w:rsidR="00780BCE" w:rsidRPr="00CA0B70">
        <w:rPr>
          <w:rFonts w:cstheme="minorHAnsi"/>
          <w:color w:val="000000" w:themeColor="text1"/>
          <w:sz w:val="24"/>
          <w:szCs w:val="24"/>
        </w:rPr>
        <w:t>?</w:t>
      </w:r>
      <w:r w:rsidR="00A55979" w:rsidRPr="00CA0B70">
        <w:rPr>
          <w:rFonts w:cstheme="minorHAnsi"/>
          <w:color w:val="000000" w:themeColor="text1"/>
          <w:sz w:val="24"/>
          <w:szCs w:val="24"/>
        </w:rPr>
        <w:t xml:space="preserve"> </w:t>
      </w:r>
    </w:p>
    <w:p w14:paraId="33198808" w14:textId="77777777" w:rsidR="00CA0B70" w:rsidRDefault="00CA0B70" w:rsidP="00CA0B70">
      <w:pPr>
        <w:rPr>
          <w:rFonts w:cstheme="minorHAnsi"/>
          <w:color w:val="000000" w:themeColor="text1"/>
          <w:sz w:val="24"/>
          <w:szCs w:val="24"/>
        </w:rPr>
      </w:pPr>
      <w:r>
        <w:rPr>
          <w:rFonts w:cstheme="minorHAnsi"/>
          <w:color w:val="000000" w:themeColor="text1"/>
          <w:sz w:val="24"/>
          <w:szCs w:val="24"/>
        </w:rPr>
        <w:t>External personnel include one ORISE fellow.</w:t>
      </w:r>
    </w:p>
    <w:p w14:paraId="60A7DA4F" w14:textId="77777777" w:rsidR="00CA0B70" w:rsidRDefault="00CA0B70" w:rsidP="00CA0B70">
      <w:pPr>
        <w:rPr>
          <w:rFonts w:cstheme="minorHAnsi"/>
          <w:color w:val="000000" w:themeColor="text1"/>
          <w:sz w:val="24"/>
          <w:szCs w:val="24"/>
        </w:rPr>
      </w:pPr>
      <w:r>
        <w:rPr>
          <w:rFonts w:cstheme="minorHAnsi"/>
          <w:color w:val="000000" w:themeColor="text1"/>
          <w:sz w:val="24"/>
          <w:szCs w:val="24"/>
        </w:rPr>
        <w:t>No new personnel capacity is required to complete this work.</w:t>
      </w:r>
    </w:p>
    <w:p w14:paraId="56589681" w14:textId="5441B0A3" w:rsidR="007635E1" w:rsidRPr="0074128B" w:rsidRDefault="007635E1" w:rsidP="00632164">
      <w:pPr>
        <w:pStyle w:val="Heading1"/>
        <w:rPr>
          <w:sz w:val="24"/>
          <w:szCs w:val="24"/>
        </w:rPr>
      </w:pPr>
      <w:r w:rsidRPr="0074128B">
        <w:rPr>
          <w:sz w:val="24"/>
          <w:szCs w:val="24"/>
        </w:rPr>
        <w:t>Leverage</w:t>
      </w:r>
    </w:p>
    <w:p w14:paraId="58BDB2E5" w14:textId="7E0D007A" w:rsidR="007635E1" w:rsidRPr="002822AC" w:rsidRDefault="002822AC" w:rsidP="002822AC">
      <w:pPr>
        <w:rPr>
          <w:rFonts w:cstheme="minorHAnsi"/>
          <w:color w:val="000000" w:themeColor="text1"/>
          <w:sz w:val="24"/>
          <w:szCs w:val="24"/>
        </w:rPr>
      </w:pPr>
      <w:r>
        <w:rPr>
          <w:rFonts w:cstheme="minorHAnsi"/>
          <w:color w:val="000000" w:themeColor="text1"/>
          <w:sz w:val="24"/>
          <w:szCs w:val="24"/>
        </w:rPr>
        <w:t>Station lines of work that are amplifying this project include GNN mapping, as well as a status and trends assessment of Subalpine fir in the CONUS</w:t>
      </w:r>
    </w:p>
    <w:p w14:paraId="2FC1465A" w14:textId="7392907B" w:rsidR="00A17EC8" w:rsidRPr="0074128B" w:rsidRDefault="00A17EC8" w:rsidP="009D0788">
      <w:pPr>
        <w:pStyle w:val="Heading1"/>
        <w:rPr>
          <w:sz w:val="24"/>
          <w:szCs w:val="24"/>
        </w:rPr>
      </w:pPr>
      <w:r w:rsidRPr="0074128B">
        <w:rPr>
          <w:sz w:val="24"/>
          <w:szCs w:val="24"/>
        </w:rPr>
        <w:t>Associated agreements:</w:t>
      </w:r>
    </w:p>
    <w:p w14:paraId="4263ACB1" w14:textId="77777777" w:rsidR="002822AC" w:rsidRDefault="002822AC" w:rsidP="002822AC">
      <w:pPr>
        <w:rPr>
          <w:rFonts w:cstheme="minorHAnsi"/>
          <w:sz w:val="24"/>
          <w:szCs w:val="24"/>
        </w:rPr>
      </w:pPr>
      <w:r w:rsidRPr="002822AC">
        <w:rPr>
          <w:rFonts w:cstheme="minorHAnsi"/>
          <w:sz w:val="24"/>
          <w:szCs w:val="24"/>
        </w:rPr>
        <w:t>21-IA-11261959058</w:t>
      </w:r>
      <w:r>
        <w:rPr>
          <w:rFonts w:cstheme="minorHAnsi"/>
          <w:sz w:val="24"/>
          <w:szCs w:val="24"/>
        </w:rPr>
        <w:t xml:space="preserve"> (2000 – present)</w:t>
      </w:r>
    </w:p>
    <w:p w14:paraId="0F8007CF" w14:textId="346C1704" w:rsidR="002822AC" w:rsidRPr="002822AC" w:rsidRDefault="002822AC" w:rsidP="002822AC">
      <w:pPr>
        <w:rPr>
          <w:rFonts w:cstheme="minorHAnsi"/>
          <w:sz w:val="24"/>
          <w:szCs w:val="24"/>
        </w:rPr>
      </w:pPr>
      <w:r w:rsidRPr="002822AC">
        <w:rPr>
          <w:rFonts w:cstheme="minorHAnsi"/>
          <w:sz w:val="24"/>
          <w:szCs w:val="24"/>
        </w:rPr>
        <w:lastRenderedPageBreak/>
        <w:t>21-IA-112619590</w:t>
      </w:r>
      <w:r>
        <w:rPr>
          <w:rFonts w:cstheme="minorHAnsi"/>
          <w:sz w:val="24"/>
          <w:szCs w:val="24"/>
        </w:rPr>
        <w:t>79 (2022 – present)</w:t>
      </w:r>
    </w:p>
    <w:p w14:paraId="0FB6295C" w14:textId="7C8C2D9D" w:rsidR="002822AC" w:rsidRDefault="002822AC" w:rsidP="002822AC">
      <w:pPr>
        <w:rPr>
          <w:rFonts w:cstheme="minorHAnsi"/>
          <w:sz w:val="24"/>
          <w:szCs w:val="24"/>
        </w:rPr>
      </w:pPr>
      <w:commentRangeStart w:id="96"/>
      <w:r w:rsidRPr="002822AC">
        <w:rPr>
          <w:rFonts w:cstheme="minorHAnsi"/>
          <w:sz w:val="24"/>
          <w:szCs w:val="24"/>
        </w:rPr>
        <w:t>21-RD-11261959-075</w:t>
      </w:r>
      <w:r>
        <w:rPr>
          <w:rFonts w:cstheme="minorHAnsi"/>
          <w:sz w:val="24"/>
          <w:szCs w:val="24"/>
        </w:rPr>
        <w:t xml:space="preserve"> (time period)</w:t>
      </w:r>
    </w:p>
    <w:p w14:paraId="28BEEBA1" w14:textId="37946505" w:rsidR="002822AC" w:rsidRDefault="002822AC" w:rsidP="002822AC">
      <w:pPr>
        <w:rPr>
          <w:rFonts w:cstheme="minorHAnsi"/>
          <w:sz w:val="24"/>
          <w:szCs w:val="24"/>
        </w:rPr>
      </w:pPr>
      <w:r w:rsidRPr="002822AC">
        <w:rPr>
          <w:rFonts w:cstheme="minorHAnsi"/>
          <w:sz w:val="24"/>
          <w:szCs w:val="24"/>
        </w:rPr>
        <w:t>19-JV-11261959-064 plus three modifications</w:t>
      </w:r>
      <w:r>
        <w:rPr>
          <w:rFonts w:cstheme="minorHAnsi"/>
          <w:sz w:val="24"/>
          <w:szCs w:val="24"/>
        </w:rPr>
        <w:t xml:space="preserve"> (time period)</w:t>
      </w:r>
      <w:commentRangeEnd w:id="96"/>
      <w:r>
        <w:rPr>
          <w:rStyle w:val="CommentReference"/>
        </w:rPr>
        <w:commentReference w:id="96"/>
      </w:r>
    </w:p>
    <w:sectPr w:rsidR="002822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ld, Harold - FS" w:date="2022-07-12T10:43:00Z" w:initials="ZH-F">
    <w:p w14:paraId="03413761" w14:textId="2EA7CCA6" w:rsidR="00A1394D" w:rsidRDefault="00A1394D">
      <w:pPr>
        <w:pStyle w:val="CommentText"/>
      </w:pPr>
      <w:r>
        <w:rPr>
          <w:rStyle w:val="CommentReference"/>
        </w:rPr>
        <w:annotationRef/>
      </w:r>
      <w:r>
        <w:t>I tried to jazz up the title</w:t>
      </w:r>
      <w:r w:rsidR="00956245">
        <w:t xml:space="preserve"> b/c </w:t>
      </w:r>
      <w:r>
        <w:t>Paul seem</w:t>
      </w:r>
      <w:r w:rsidR="00956245">
        <w:t>s</w:t>
      </w:r>
      <w:r>
        <w:t xml:space="preserve"> to care about titles.</w:t>
      </w:r>
    </w:p>
  </w:comment>
  <w:comment w:id="29" w:author="Perret, Daniel - FS, CORVALLIS, OR" w:date="2022-11-04T13:57:00Z" w:initials="PDFCO">
    <w:p w14:paraId="38E760D5" w14:textId="6B7CF82D" w:rsidR="00366E47" w:rsidRDefault="00366E47">
      <w:pPr>
        <w:pStyle w:val="CommentText"/>
      </w:pPr>
      <w:r>
        <w:rPr>
          <w:rStyle w:val="CommentReference"/>
        </w:rPr>
        <w:annotationRef/>
      </w:r>
      <w:r>
        <w:t xml:space="preserve">But what would really be key is linking vulnerability/mortality/risk to growth </w:t>
      </w:r>
      <w:r>
        <w:sym w:font="Wingdings" w:char="F0E0"/>
      </w:r>
      <w:r>
        <w:t xml:space="preserve"> early warning signals? Carbon implications? </w:t>
      </w:r>
    </w:p>
  </w:comment>
  <w:comment w:id="46" w:author="Perret, Daniel - FS, CORVALLIS, OR" w:date="2022-07-15T10:09:00Z" w:initials="PDFCO">
    <w:p w14:paraId="05EA68D3" w14:textId="77777777" w:rsidR="00F727B9" w:rsidRDefault="00F727B9">
      <w:pPr>
        <w:pStyle w:val="CommentText"/>
      </w:pPr>
      <w:r>
        <w:rPr>
          <w:rStyle w:val="CommentReference"/>
        </w:rPr>
        <w:annotationRef/>
      </w:r>
      <w:r>
        <w:t>Could maybe also make an argument it relates to Priority C – science to mitigate risks to people, property, natural resources…</w:t>
      </w:r>
    </w:p>
    <w:p w14:paraId="5A9870BF" w14:textId="77777777" w:rsidR="00F727B9" w:rsidRDefault="00F727B9">
      <w:pPr>
        <w:pStyle w:val="CommentText"/>
      </w:pPr>
    </w:p>
    <w:p w14:paraId="5D9E917F" w14:textId="67C56F3D" w:rsidR="00F727B9" w:rsidRDefault="00F727B9">
      <w:pPr>
        <w:pStyle w:val="CommentText"/>
      </w:pPr>
      <w:r>
        <w:t xml:space="preserve">Logic would be that tree mortality increases risk of fire, landslides, </w:t>
      </w:r>
      <w:proofErr w:type="spellStart"/>
      <w:r>
        <w:t>etc</w:t>
      </w:r>
      <w:proofErr w:type="spellEnd"/>
      <w:r>
        <w:t xml:space="preserve">; loss of old growth changes provisioning of ecosystem services; understanding vulnerability to interactions between climate and other mortality drivers is critical to designing management strategies that preserve those services and minimize </w:t>
      </w:r>
      <w:r w:rsidR="00F42132">
        <w:t>risk to (people, property, resources).</w:t>
      </w:r>
    </w:p>
  </w:comment>
  <w:comment w:id="84" w:author="Perret, Daniel - FS, CORVALLIS, OR" w:date="2022-07-15T11:15:00Z" w:initials="PDFCO">
    <w:p w14:paraId="2DA8A0BD" w14:textId="61C1CF1D" w:rsidR="00D36109" w:rsidRDefault="00D36109">
      <w:pPr>
        <w:pStyle w:val="CommentText"/>
      </w:pPr>
      <w:r>
        <w:rPr>
          <w:rStyle w:val="CommentReference"/>
        </w:rPr>
        <w:annotationRef/>
      </w:r>
      <w:r>
        <w:t xml:space="preserve">I don’t know if this is what the criteria really means by “signify how the work increases science </w:t>
      </w:r>
      <w:proofErr w:type="gramStart"/>
      <w:r>
        <w:t>knowledge”…</w:t>
      </w:r>
      <w:proofErr w:type="gramEnd"/>
      <w:r>
        <w:t>. but it’s a hot topic in the field generally!</w:t>
      </w:r>
    </w:p>
  </w:comment>
  <w:comment w:id="92" w:author="Zald, Harold - FS" w:date="2022-07-14T15:17:00Z" w:initials="ZH-F">
    <w:p w14:paraId="777F9C27" w14:textId="556BD3C8" w:rsidR="001D4FA7" w:rsidRDefault="001D4FA7">
      <w:pPr>
        <w:pStyle w:val="CommentText"/>
      </w:pPr>
      <w:r>
        <w:rPr>
          <w:rStyle w:val="CommentReference"/>
        </w:rPr>
        <w:annotationRef/>
      </w:r>
      <w:r>
        <w:t xml:space="preserve">Dave, can you include a sentence about GNN or NWFP long-term </w:t>
      </w:r>
      <w:r w:rsidR="00E55272">
        <w:t>priorities</w:t>
      </w:r>
      <w:r>
        <w:t>?</w:t>
      </w:r>
    </w:p>
  </w:comment>
  <w:comment w:id="93" w:author="Zald, Harold - FS" w:date="2022-07-14T15:28:00Z" w:initials="ZH-F">
    <w:p w14:paraId="0B62DFD5" w14:textId="68750BDB" w:rsidR="00E55272" w:rsidRDefault="00E55272">
      <w:pPr>
        <w:pStyle w:val="CommentText"/>
      </w:pPr>
      <w:r>
        <w:rPr>
          <w:rStyle w:val="CommentReference"/>
        </w:rPr>
        <w:annotationRef/>
      </w:r>
      <w:r>
        <w:t>David, not sure if you wanted Lemma to host these maps or have another preferred venue</w:t>
      </w:r>
    </w:p>
  </w:comment>
  <w:comment w:id="94" w:author="Zald, Harold - FS" w:date="2022-07-14T15:41:00Z" w:initials="ZH-F">
    <w:p w14:paraId="6C8F824E" w14:textId="3DE1E7AD" w:rsidR="00B57BA5" w:rsidRDefault="00B57BA5">
      <w:pPr>
        <w:pStyle w:val="CommentText"/>
      </w:pPr>
      <w:r>
        <w:rPr>
          <w:rStyle w:val="CommentReference"/>
        </w:rPr>
        <w:annotationRef/>
      </w:r>
      <w:r>
        <w:t>Might have laid that on a little thick, but I believe it, and will not leave DEI points on the board!</w:t>
      </w:r>
    </w:p>
  </w:comment>
  <w:comment w:id="95" w:author="Perret, Daniel - FS, CORVALLIS, OR" w:date="2022-07-15T11:17:00Z" w:initials="PDFCO">
    <w:p w14:paraId="067162CD" w14:textId="0B41817F" w:rsidR="00D36109" w:rsidRDefault="00D36109">
      <w:pPr>
        <w:pStyle w:val="CommentText"/>
      </w:pPr>
      <w:r>
        <w:rPr>
          <w:rStyle w:val="CommentReference"/>
        </w:rPr>
        <w:annotationRef/>
      </w:r>
      <w:r>
        <w:t>Oh gosh, I’m blushing!</w:t>
      </w:r>
    </w:p>
  </w:comment>
  <w:comment w:id="96" w:author="Zald, Harold - FS" w:date="2022-07-14T15:57:00Z" w:initials="ZH-F">
    <w:p w14:paraId="52F44D80" w14:textId="5F99D212" w:rsidR="002822AC" w:rsidRDefault="002822AC">
      <w:pPr>
        <w:pStyle w:val="CommentText"/>
      </w:pPr>
      <w:r>
        <w:rPr>
          <w:rStyle w:val="CommentReference"/>
        </w:rPr>
        <w:annotationRef/>
      </w:r>
      <w:r>
        <w:t>Dave, add start-end years, and any other agreements if you forgot any</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13761" w15:done="0"/>
  <w15:commentEx w15:paraId="38E760D5" w15:done="0"/>
  <w15:commentEx w15:paraId="5D9E917F" w15:done="0"/>
  <w15:commentEx w15:paraId="2DA8A0BD" w15:done="0"/>
  <w15:commentEx w15:paraId="777F9C27" w15:done="0"/>
  <w15:commentEx w15:paraId="0B62DFD5" w15:done="0"/>
  <w15:commentEx w15:paraId="6C8F824E" w15:done="0"/>
  <w15:commentEx w15:paraId="067162CD" w15:done="0"/>
  <w15:commentEx w15:paraId="52F44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CEB5" w16cex:dateUtc="2022-07-12T17:43:00Z"/>
  <w16cex:commentExtensible w16cex:durableId="270F98D5" w16cex:dateUtc="2022-11-04T20:57:00Z"/>
  <w16cex:commentExtensible w16cex:durableId="267BBB6E" w16cex:dateUtc="2022-07-15T16:09:00Z"/>
  <w16cex:commentExtensible w16cex:durableId="267BCAD9" w16cex:dateUtc="2022-07-15T17:15:00Z"/>
  <w16cex:commentExtensible w16cex:durableId="267AB1F6" w16cex:dateUtc="2022-07-14T22:17:00Z"/>
  <w16cex:commentExtensible w16cex:durableId="267AB491" w16cex:dateUtc="2022-07-14T22:28:00Z"/>
  <w16cex:commentExtensible w16cex:durableId="267AB7B7" w16cex:dateUtc="2022-07-14T22:41:00Z"/>
  <w16cex:commentExtensible w16cex:durableId="267BCB3D" w16cex:dateUtc="2022-07-15T17:17:00Z"/>
  <w16cex:commentExtensible w16cex:durableId="267ABB6B" w16cex:dateUtc="2022-07-14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13761" w16cid:durableId="2677CEB5"/>
  <w16cid:commentId w16cid:paraId="38E760D5" w16cid:durableId="270F98D5"/>
  <w16cid:commentId w16cid:paraId="5D9E917F" w16cid:durableId="267BBB6E"/>
  <w16cid:commentId w16cid:paraId="2DA8A0BD" w16cid:durableId="267BCAD9"/>
  <w16cid:commentId w16cid:paraId="777F9C27" w16cid:durableId="267AB1F6"/>
  <w16cid:commentId w16cid:paraId="0B62DFD5" w16cid:durableId="267AB491"/>
  <w16cid:commentId w16cid:paraId="6C8F824E" w16cid:durableId="267AB7B7"/>
  <w16cid:commentId w16cid:paraId="067162CD" w16cid:durableId="267BCB3D"/>
  <w16cid:commentId w16cid:paraId="52F44D80" w16cid:durableId="267ABB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6794"/>
    <w:multiLevelType w:val="hybridMultilevel"/>
    <w:tmpl w:val="7D023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33041"/>
    <w:multiLevelType w:val="hybridMultilevel"/>
    <w:tmpl w:val="DA545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63B05"/>
    <w:multiLevelType w:val="hybridMultilevel"/>
    <w:tmpl w:val="EF3C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C47CE"/>
    <w:multiLevelType w:val="hybridMultilevel"/>
    <w:tmpl w:val="E7F8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77E5A"/>
    <w:multiLevelType w:val="hybridMultilevel"/>
    <w:tmpl w:val="50543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67844"/>
    <w:multiLevelType w:val="hybridMultilevel"/>
    <w:tmpl w:val="3C70E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3375FB"/>
    <w:multiLevelType w:val="hybridMultilevel"/>
    <w:tmpl w:val="FBA2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E25DD"/>
    <w:multiLevelType w:val="hybridMultilevel"/>
    <w:tmpl w:val="8C40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67D78"/>
    <w:multiLevelType w:val="hybridMultilevel"/>
    <w:tmpl w:val="87544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E36DB"/>
    <w:multiLevelType w:val="hybridMultilevel"/>
    <w:tmpl w:val="5510A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6"/>
  </w:num>
  <w:num w:numId="6">
    <w:abstractNumId w:val="8"/>
  </w:num>
  <w:num w:numId="7">
    <w:abstractNumId w:val="9"/>
  </w:num>
  <w:num w:numId="8">
    <w:abstractNumId w:val="1"/>
  </w:num>
  <w:num w:numId="9">
    <w:abstractNumId w:val="5"/>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ld, Harold - FS">
    <w15:presenceInfo w15:providerId="AD" w15:userId="S::Harold.Zald@usda.gov::49df4ea6-7c50-4b62-9975-f5ad9d0c9fc6"/>
  </w15:person>
  <w15:person w15:author="Perret, Daniel - FS, CORVALLIS, OR">
    <w15:presenceInfo w15:providerId="AD" w15:userId="S::Daniel.Perret@usda.gov::d131f6c6-2017-4144-bb27-22b6482da1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NDC1NDEwMjI1MTNS0lEKTi0uzszPAykwrAUA2Q0czCwAAAA="/>
  </w:docVars>
  <w:rsids>
    <w:rsidRoot w:val="006F3C4A"/>
    <w:rsid w:val="00007901"/>
    <w:rsid w:val="000345AD"/>
    <w:rsid w:val="000477D8"/>
    <w:rsid w:val="00073335"/>
    <w:rsid w:val="000A795D"/>
    <w:rsid w:val="000B7F22"/>
    <w:rsid w:val="000F29CF"/>
    <w:rsid w:val="00114BD2"/>
    <w:rsid w:val="00121FB4"/>
    <w:rsid w:val="001A70C6"/>
    <w:rsid w:val="001B6E8D"/>
    <w:rsid w:val="001D078B"/>
    <w:rsid w:val="001D4FA7"/>
    <w:rsid w:val="001F22AF"/>
    <w:rsid w:val="001F39FA"/>
    <w:rsid w:val="002735A3"/>
    <w:rsid w:val="00274841"/>
    <w:rsid w:val="002822AC"/>
    <w:rsid w:val="002941C8"/>
    <w:rsid w:val="002A3BD2"/>
    <w:rsid w:val="002A6539"/>
    <w:rsid w:val="002A6BE5"/>
    <w:rsid w:val="002D5333"/>
    <w:rsid w:val="003267E0"/>
    <w:rsid w:val="00337E55"/>
    <w:rsid w:val="003456A0"/>
    <w:rsid w:val="00366E47"/>
    <w:rsid w:val="003E0477"/>
    <w:rsid w:val="003E720F"/>
    <w:rsid w:val="003F16EB"/>
    <w:rsid w:val="00432251"/>
    <w:rsid w:val="00440841"/>
    <w:rsid w:val="00464E92"/>
    <w:rsid w:val="00490E89"/>
    <w:rsid w:val="0049103B"/>
    <w:rsid w:val="004A1B87"/>
    <w:rsid w:val="004E0FE4"/>
    <w:rsid w:val="004F6C7B"/>
    <w:rsid w:val="0053113D"/>
    <w:rsid w:val="00550BD7"/>
    <w:rsid w:val="00562039"/>
    <w:rsid w:val="005A1316"/>
    <w:rsid w:val="005A26CF"/>
    <w:rsid w:val="005A50BC"/>
    <w:rsid w:val="005B29AF"/>
    <w:rsid w:val="005C11B5"/>
    <w:rsid w:val="005F1B5A"/>
    <w:rsid w:val="005F792C"/>
    <w:rsid w:val="00603A83"/>
    <w:rsid w:val="00632164"/>
    <w:rsid w:val="006435F8"/>
    <w:rsid w:val="00647D29"/>
    <w:rsid w:val="0068062A"/>
    <w:rsid w:val="00691E7A"/>
    <w:rsid w:val="006F3C4A"/>
    <w:rsid w:val="006F6B93"/>
    <w:rsid w:val="0071325D"/>
    <w:rsid w:val="0074128B"/>
    <w:rsid w:val="00750BBA"/>
    <w:rsid w:val="007635E1"/>
    <w:rsid w:val="007638B0"/>
    <w:rsid w:val="00764698"/>
    <w:rsid w:val="00780BCE"/>
    <w:rsid w:val="00782A80"/>
    <w:rsid w:val="007A1DC7"/>
    <w:rsid w:val="007F3D53"/>
    <w:rsid w:val="00803063"/>
    <w:rsid w:val="0083761D"/>
    <w:rsid w:val="008420AA"/>
    <w:rsid w:val="008601A4"/>
    <w:rsid w:val="00882306"/>
    <w:rsid w:val="00887806"/>
    <w:rsid w:val="00943F10"/>
    <w:rsid w:val="00956245"/>
    <w:rsid w:val="0096304E"/>
    <w:rsid w:val="00965876"/>
    <w:rsid w:val="00974C80"/>
    <w:rsid w:val="009C18E3"/>
    <w:rsid w:val="009D0788"/>
    <w:rsid w:val="009D74FD"/>
    <w:rsid w:val="00A06452"/>
    <w:rsid w:val="00A1394D"/>
    <w:rsid w:val="00A17EC8"/>
    <w:rsid w:val="00A55979"/>
    <w:rsid w:val="00A642B8"/>
    <w:rsid w:val="00A64BA8"/>
    <w:rsid w:val="00AB00C2"/>
    <w:rsid w:val="00AB76E8"/>
    <w:rsid w:val="00AD30C1"/>
    <w:rsid w:val="00AF2B45"/>
    <w:rsid w:val="00B57BA5"/>
    <w:rsid w:val="00B85FA9"/>
    <w:rsid w:val="00BB66D7"/>
    <w:rsid w:val="00BD267D"/>
    <w:rsid w:val="00BD6E8B"/>
    <w:rsid w:val="00BE160C"/>
    <w:rsid w:val="00C444B6"/>
    <w:rsid w:val="00C54C0A"/>
    <w:rsid w:val="00C54E64"/>
    <w:rsid w:val="00C807CC"/>
    <w:rsid w:val="00C97D9A"/>
    <w:rsid w:val="00CA0B70"/>
    <w:rsid w:val="00CB31C6"/>
    <w:rsid w:val="00CF240B"/>
    <w:rsid w:val="00CF6004"/>
    <w:rsid w:val="00CF79C6"/>
    <w:rsid w:val="00D35E36"/>
    <w:rsid w:val="00D36109"/>
    <w:rsid w:val="00D369E5"/>
    <w:rsid w:val="00D53F02"/>
    <w:rsid w:val="00DB1860"/>
    <w:rsid w:val="00DD3047"/>
    <w:rsid w:val="00DF2AD0"/>
    <w:rsid w:val="00E55272"/>
    <w:rsid w:val="00E623D4"/>
    <w:rsid w:val="00E80D6F"/>
    <w:rsid w:val="00EA5110"/>
    <w:rsid w:val="00EC1160"/>
    <w:rsid w:val="00ED3DE4"/>
    <w:rsid w:val="00F338F9"/>
    <w:rsid w:val="00F42132"/>
    <w:rsid w:val="00F45B6E"/>
    <w:rsid w:val="00F727B9"/>
    <w:rsid w:val="00F918EA"/>
    <w:rsid w:val="00FD5D67"/>
    <w:rsid w:val="00FE3788"/>
    <w:rsid w:val="1B275FAE"/>
    <w:rsid w:val="5CFDD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D7E5"/>
  <w15:chartTrackingRefBased/>
  <w15:docId w15:val="{0867DD27-4B6B-44C8-A30D-D565E87F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9FA"/>
    <w:pPr>
      <w:spacing w:before="120" w:after="120" w:line="240" w:lineRule="auto"/>
    </w:pPr>
    <w:rPr>
      <w:rFonts w:ascii="Gill Sans MT" w:hAnsi="Gill Sans MT"/>
    </w:rPr>
  </w:style>
  <w:style w:type="paragraph" w:styleId="Heading1">
    <w:name w:val="heading 1"/>
    <w:basedOn w:val="Normal"/>
    <w:next w:val="Normal"/>
    <w:link w:val="Heading1Char"/>
    <w:uiPriority w:val="9"/>
    <w:qFormat/>
    <w:rsid w:val="001F39FA"/>
    <w:pPr>
      <w:keepNext/>
      <w:keepLines/>
      <w:spacing w:before="240"/>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1F39FA"/>
    <w:pPr>
      <w:keepNext/>
      <w:keepLines/>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1F39FA"/>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9FA"/>
    <w:rPr>
      <w:rFonts w:ascii="Gill Sans MT" w:eastAsiaTheme="majorEastAsia" w:hAnsi="Gill Sans MT" w:cstheme="majorBidi"/>
      <w:b/>
      <w:color w:val="000000" w:themeColor="text1"/>
      <w:sz w:val="26"/>
      <w:szCs w:val="32"/>
    </w:rPr>
  </w:style>
  <w:style w:type="character" w:customStyle="1" w:styleId="Heading2Char">
    <w:name w:val="Heading 2 Char"/>
    <w:basedOn w:val="DefaultParagraphFont"/>
    <w:link w:val="Heading2"/>
    <w:uiPriority w:val="9"/>
    <w:rsid w:val="001F39FA"/>
    <w:rPr>
      <w:rFonts w:ascii="Gill Sans MT" w:eastAsiaTheme="majorEastAsia" w:hAnsi="Gill Sans MT" w:cstheme="majorBidi"/>
      <w:color w:val="000000" w:themeColor="text1"/>
      <w:sz w:val="26"/>
      <w:szCs w:val="26"/>
    </w:rPr>
  </w:style>
  <w:style w:type="paragraph" w:styleId="Title">
    <w:name w:val="Title"/>
    <w:basedOn w:val="Normal"/>
    <w:next w:val="Normal"/>
    <w:link w:val="TitleChar"/>
    <w:uiPriority w:val="10"/>
    <w:qFormat/>
    <w:rsid w:val="001F39FA"/>
    <w:pPr>
      <w:spacing w:before="0" w:after="0" w:line="259"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1F39FA"/>
    <w:rPr>
      <w:rFonts w:ascii="Gill Sans MT" w:eastAsiaTheme="majorEastAsia" w:hAnsi="Gill Sans MT" w:cstheme="majorBidi"/>
      <w:b/>
      <w:spacing w:val="-10"/>
      <w:kern w:val="28"/>
      <w:sz w:val="36"/>
      <w:szCs w:val="56"/>
    </w:rPr>
  </w:style>
  <w:style w:type="paragraph" w:styleId="Subtitle">
    <w:name w:val="Subtitle"/>
    <w:basedOn w:val="Normal"/>
    <w:next w:val="Normal"/>
    <w:link w:val="SubtitleChar"/>
    <w:uiPriority w:val="11"/>
    <w:qFormat/>
    <w:rsid w:val="000477D8"/>
    <w:pPr>
      <w:spacing w:before="60"/>
    </w:pPr>
    <w:rPr>
      <w:sz w:val="30"/>
    </w:rPr>
  </w:style>
  <w:style w:type="character" w:customStyle="1" w:styleId="SubtitleChar">
    <w:name w:val="Subtitle Char"/>
    <w:basedOn w:val="DefaultParagraphFont"/>
    <w:link w:val="Subtitle"/>
    <w:uiPriority w:val="11"/>
    <w:rsid w:val="000477D8"/>
    <w:rPr>
      <w:rFonts w:ascii="Gill Sans MT" w:hAnsi="Gill Sans MT"/>
      <w:sz w:val="30"/>
    </w:rPr>
  </w:style>
  <w:style w:type="character" w:customStyle="1" w:styleId="Heading3Char">
    <w:name w:val="Heading 3 Char"/>
    <w:basedOn w:val="DefaultParagraphFont"/>
    <w:link w:val="Heading3"/>
    <w:uiPriority w:val="9"/>
    <w:rsid w:val="001F39FA"/>
    <w:rPr>
      <w:rFonts w:ascii="Gill Sans MT" w:eastAsiaTheme="majorEastAsia" w:hAnsi="Gill Sans MT" w:cstheme="majorBidi"/>
      <w:szCs w:val="24"/>
    </w:rPr>
  </w:style>
  <w:style w:type="paragraph" w:styleId="BalloonText">
    <w:name w:val="Balloon Text"/>
    <w:basedOn w:val="Normal"/>
    <w:link w:val="BalloonTextChar"/>
    <w:uiPriority w:val="99"/>
    <w:semiHidden/>
    <w:unhideWhenUsed/>
    <w:rsid w:val="00C54E6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E64"/>
    <w:rPr>
      <w:rFonts w:ascii="Segoe UI" w:hAnsi="Segoe UI" w:cs="Segoe UI"/>
      <w:sz w:val="18"/>
      <w:szCs w:val="18"/>
    </w:rPr>
  </w:style>
  <w:style w:type="paragraph" w:styleId="ListParagraph">
    <w:name w:val="List Paragraph"/>
    <w:basedOn w:val="Normal"/>
    <w:uiPriority w:val="34"/>
    <w:qFormat/>
    <w:rsid w:val="000345AD"/>
    <w:pPr>
      <w:ind w:left="720"/>
      <w:contextualSpacing/>
    </w:pPr>
  </w:style>
  <w:style w:type="character" w:styleId="CommentReference">
    <w:name w:val="annotation reference"/>
    <w:basedOn w:val="DefaultParagraphFont"/>
    <w:uiPriority w:val="99"/>
    <w:semiHidden/>
    <w:unhideWhenUsed/>
    <w:rsid w:val="00C54C0A"/>
    <w:rPr>
      <w:sz w:val="16"/>
      <w:szCs w:val="16"/>
    </w:rPr>
  </w:style>
  <w:style w:type="paragraph" w:styleId="CommentText">
    <w:name w:val="annotation text"/>
    <w:basedOn w:val="Normal"/>
    <w:link w:val="CommentTextChar"/>
    <w:uiPriority w:val="99"/>
    <w:unhideWhenUsed/>
    <w:rsid w:val="00C54C0A"/>
    <w:rPr>
      <w:sz w:val="20"/>
      <w:szCs w:val="20"/>
    </w:rPr>
  </w:style>
  <w:style w:type="character" w:customStyle="1" w:styleId="CommentTextChar">
    <w:name w:val="Comment Text Char"/>
    <w:basedOn w:val="DefaultParagraphFont"/>
    <w:link w:val="CommentText"/>
    <w:uiPriority w:val="99"/>
    <w:rsid w:val="00C54C0A"/>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C54C0A"/>
    <w:rPr>
      <w:b/>
      <w:bCs/>
    </w:rPr>
  </w:style>
  <w:style w:type="character" w:customStyle="1" w:styleId="CommentSubjectChar">
    <w:name w:val="Comment Subject Char"/>
    <w:basedOn w:val="CommentTextChar"/>
    <w:link w:val="CommentSubject"/>
    <w:uiPriority w:val="99"/>
    <w:semiHidden/>
    <w:rsid w:val="00C54C0A"/>
    <w:rPr>
      <w:rFonts w:ascii="Gill Sans MT" w:hAnsi="Gill Sans MT"/>
      <w:b/>
      <w:bCs/>
      <w:sz w:val="20"/>
      <w:szCs w:val="20"/>
    </w:rPr>
  </w:style>
  <w:style w:type="character" w:styleId="Hyperlink">
    <w:name w:val="Hyperlink"/>
    <w:basedOn w:val="DefaultParagraphFont"/>
    <w:uiPriority w:val="99"/>
    <w:unhideWhenUsed/>
    <w:rsid w:val="00BD267D"/>
    <w:rPr>
      <w:color w:val="0563C1" w:themeColor="hyperlink"/>
      <w:u w:val="single"/>
    </w:rPr>
  </w:style>
  <w:style w:type="character" w:styleId="UnresolvedMention">
    <w:name w:val="Unresolved Mention"/>
    <w:basedOn w:val="DefaultParagraphFont"/>
    <w:uiPriority w:val="99"/>
    <w:semiHidden/>
    <w:unhideWhenUsed/>
    <w:rsid w:val="00BD267D"/>
    <w:rPr>
      <w:color w:val="605E5C"/>
      <w:shd w:val="clear" w:color="auto" w:fill="E1DFDD"/>
    </w:rPr>
  </w:style>
  <w:style w:type="character" w:styleId="FollowedHyperlink">
    <w:name w:val="FollowedHyperlink"/>
    <w:basedOn w:val="DefaultParagraphFont"/>
    <w:uiPriority w:val="99"/>
    <w:semiHidden/>
    <w:unhideWhenUsed/>
    <w:rsid w:val="00366E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lemma.forestry.oregonstate.edu/data" TargetMode="External"/><Relationship Id="rId5" Type="http://schemas.openxmlformats.org/officeDocument/2006/relationships/comments" Target="comments.xml"/><Relationship Id="rId10" Type="http://schemas.openxmlformats.org/officeDocument/2006/relationships/hyperlink" Target="https://doi.org/10.1016/j.foreco.2021.119438" TargetMode="External"/><Relationship Id="rId4" Type="http://schemas.openxmlformats.org/officeDocument/2006/relationships/webSettings" Target="webSettings.xml"/><Relationship Id="rId9" Type="http://schemas.openxmlformats.org/officeDocument/2006/relationships/hyperlink" Target="https://lemma.forestry.oregon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 Forest Service</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Rollins, Matthew G -FS</dc:creator>
  <cp:keywords/>
  <dc:description/>
  <cp:lastModifiedBy>Perret, Daniel - FS, CORVALLIS, OR</cp:lastModifiedBy>
  <cp:revision>4</cp:revision>
  <dcterms:created xsi:type="dcterms:W3CDTF">2022-07-15T17:18:00Z</dcterms:created>
  <dcterms:modified xsi:type="dcterms:W3CDTF">2022-11-04T23:38:00Z</dcterms:modified>
</cp:coreProperties>
</file>